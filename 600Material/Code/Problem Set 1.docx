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A42" w:rsidRPr="00DA0A42" w:rsidRDefault="00DA0A42" w:rsidP="00DA0A42">
      <w:pPr>
        <w:pBdr>
          <w:bottom w:val="single" w:sz="6" w:space="2" w:color="DDDDDD"/>
        </w:pBdr>
        <w:shd w:val="clear" w:color="auto" w:fill="FFFFFF"/>
        <w:spacing w:before="120" w:after="120" w:line="240" w:lineRule="auto"/>
        <w:outlineLvl w:val="0"/>
        <w:rPr>
          <w:rFonts w:ascii="Trebuchet MS" w:eastAsia="Times New Roman" w:hAnsi="Trebuchet MS" w:cs="Times New Roman"/>
          <w:b/>
          <w:bCs/>
          <w:color w:val="000000"/>
          <w:kern w:val="36"/>
          <w:sz w:val="32"/>
          <w:szCs w:val="32"/>
        </w:rPr>
      </w:pPr>
      <w:r w:rsidRPr="00DA0A42">
        <w:rPr>
          <w:rFonts w:ascii="Trebuchet MS" w:eastAsia="Times New Roman" w:hAnsi="Trebuchet MS" w:cs="Times New Roman"/>
          <w:b/>
          <w:bCs/>
          <w:color w:val="000000"/>
          <w:kern w:val="36"/>
          <w:sz w:val="32"/>
          <w:szCs w:val="32"/>
        </w:rPr>
        <w:t>Problem Set 1</w:t>
      </w:r>
    </w:p>
    <w:p w:rsidR="00DA0A42" w:rsidRPr="00DA0A42" w:rsidRDefault="00DA0A42" w:rsidP="00DA0A42">
      <w:pPr>
        <w:shd w:val="clear" w:color="auto" w:fill="FFFFFF"/>
        <w:spacing w:after="0" w:line="250" w:lineRule="atLeast"/>
        <w:rPr>
          <w:rFonts w:ascii="Verdana" w:eastAsia="Times New Roman" w:hAnsi="Verdana" w:cs="Times New Roman"/>
          <w:color w:val="000000"/>
          <w:sz w:val="18"/>
          <w:szCs w:val="18"/>
        </w:rPr>
      </w:pPr>
      <w:proofErr w:type="gramStart"/>
      <w:r w:rsidRPr="003901EE">
        <w:rPr>
          <w:rFonts w:ascii="Verdana" w:eastAsia="Times New Roman" w:hAnsi="Verdana" w:cs="Times New Roman"/>
          <w:b/>
          <w:bCs/>
          <w:color w:val="000000"/>
          <w:sz w:val="18"/>
        </w:rPr>
        <w:t>Handed out:</w:t>
      </w:r>
      <w:r w:rsidRPr="003901EE">
        <w:rPr>
          <w:rFonts w:ascii="Verdana" w:eastAsia="Times New Roman" w:hAnsi="Verdana" w:cs="Times New Roman"/>
          <w:color w:val="000000"/>
          <w:sz w:val="18"/>
        </w:rPr>
        <w:t> </w:t>
      </w:r>
      <w:r w:rsidRPr="003901EE">
        <w:rPr>
          <w:rFonts w:ascii="Verdana" w:eastAsia="Times New Roman" w:hAnsi="Verdana" w:cs="Times New Roman"/>
          <w:color w:val="000000"/>
          <w:sz w:val="18"/>
          <w:szCs w:val="18"/>
        </w:rPr>
        <w:t>Tuesday, February 12, 2013</w:t>
      </w:r>
      <w:r w:rsidRPr="00DA0A42">
        <w:rPr>
          <w:rFonts w:ascii="Verdana" w:eastAsia="Times New Roman" w:hAnsi="Verdana" w:cs="Times New Roman"/>
          <w:color w:val="000000"/>
          <w:sz w:val="18"/>
          <w:szCs w:val="18"/>
        </w:rPr>
        <w:t>.</w:t>
      </w:r>
      <w:proofErr w:type="gramEnd"/>
      <w:r w:rsidRPr="00DA0A42">
        <w:rPr>
          <w:rFonts w:ascii="Verdana" w:eastAsia="Times New Roman" w:hAnsi="Verdana" w:cs="Times New Roman"/>
          <w:color w:val="000000"/>
          <w:sz w:val="18"/>
          <w:szCs w:val="18"/>
        </w:rPr>
        <w:br/>
      </w:r>
      <w:r w:rsidRPr="003901EE">
        <w:rPr>
          <w:rFonts w:ascii="Verdana" w:eastAsia="Times New Roman" w:hAnsi="Verdana" w:cs="Times New Roman"/>
          <w:b/>
          <w:bCs/>
          <w:color w:val="FF0000"/>
          <w:sz w:val="18"/>
        </w:rPr>
        <w:t>Due: 11:59pm, Tuesday,</w:t>
      </w:r>
      <w:r w:rsidRPr="003901EE">
        <w:rPr>
          <w:rFonts w:ascii="Verdana" w:eastAsia="Times New Roman" w:hAnsi="Verdana" w:cs="Times New Roman"/>
          <w:b/>
          <w:bCs/>
          <w:color w:val="000000"/>
          <w:sz w:val="18"/>
        </w:rPr>
        <w:t> </w:t>
      </w:r>
      <w:r w:rsidRPr="003901EE">
        <w:rPr>
          <w:rFonts w:ascii="Verdana" w:eastAsia="Times New Roman" w:hAnsi="Verdana" w:cs="Times New Roman"/>
          <w:b/>
          <w:bCs/>
          <w:color w:val="FF0000"/>
          <w:sz w:val="18"/>
        </w:rPr>
        <w:t>February 19, 2013.</w:t>
      </w:r>
    </w:p>
    <w:p w:rsidR="00DA0A42" w:rsidRPr="00DA0A42" w:rsidRDefault="00DA0A42" w:rsidP="00DA0A42">
      <w:pPr>
        <w:pBdr>
          <w:bottom w:val="single" w:sz="6" w:space="2" w:color="DDDDDD"/>
        </w:pBdr>
        <w:shd w:val="clear" w:color="auto" w:fill="FFFFFF"/>
        <w:spacing w:before="120" w:after="120" w:line="240" w:lineRule="auto"/>
        <w:outlineLvl w:val="1"/>
        <w:rPr>
          <w:rFonts w:ascii="Trebuchet MS" w:eastAsia="Times New Roman" w:hAnsi="Trebuchet MS" w:cs="Times New Roman"/>
          <w:b/>
          <w:bCs/>
          <w:color w:val="000000"/>
          <w:sz w:val="28"/>
          <w:szCs w:val="28"/>
        </w:rPr>
      </w:pPr>
      <w:r w:rsidRPr="00DA0A42">
        <w:rPr>
          <w:rFonts w:ascii="Trebuchet MS" w:eastAsia="Times New Roman" w:hAnsi="Trebuchet MS" w:cs="Times New Roman"/>
          <w:b/>
          <w:bCs/>
          <w:color w:val="000000"/>
          <w:sz w:val="28"/>
          <w:szCs w:val="28"/>
        </w:rPr>
        <w:t>Introduction</w:t>
      </w:r>
      <w:bookmarkStart w:id="0" w:name="_GoBack"/>
      <w:bookmarkEnd w:id="0"/>
    </w:p>
    <w:p w:rsidR="00DA0A42" w:rsidRP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This problem set will introduce you to using control flow in Python and formulating a computational solution to a problem. You will design and write three simple Python programs, test them, and hand them in. Be sure to read this problem set thoroughly.</w:t>
      </w:r>
    </w:p>
    <w:p w:rsidR="00EF34D9" w:rsidRPr="00BE1415" w:rsidRDefault="00EF34D9" w:rsidP="00BE1415">
      <w:pPr>
        <w:pBdr>
          <w:bottom w:val="single" w:sz="6" w:space="2" w:color="DDDDDD"/>
        </w:pBdr>
        <w:shd w:val="clear" w:color="auto" w:fill="FFFFFF"/>
        <w:spacing w:before="120" w:after="120" w:line="240" w:lineRule="auto"/>
        <w:outlineLvl w:val="1"/>
        <w:rPr>
          <w:rFonts w:ascii="Trebuchet MS" w:eastAsia="Times New Roman" w:hAnsi="Trebuchet MS" w:cs="Times New Roman"/>
          <w:b/>
          <w:bCs/>
          <w:color w:val="000000"/>
          <w:sz w:val="28"/>
          <w:szCs w:val="28"/>
        </w:rPr>
      </w:pPr>
    </w:p>
    <w:p w:rsidR="00DA0A42" w:rsidRPr="00DA0A42" w:rsidRDefault="00BE1415" w:rsidP="00DA0A42">
      <w:pPr>
        <w:pBdr>
          <w:bottom w:val="single" w:sz="6" w:space="2" w:color="DDDDDD"/>
        </w:pBdr>
        <w:shd w:val="clear" w:color="auto" w:fill="FFFFFF"/>
        <w:spacing w:before="120" w:after="120" w:line="240" w:lineRule="auto"/>
        <w:outlineLvl w:val="1"/>
        <w:rPr>
          <w:rFonts w:ascii="Trebuchet MS" w:eastAsia="Times New Roman" w:hAnsi="Trebuchet MS" w:cs="Times New Roman"/>
          <w:b/>
          <w:bCs/>
          <w:color w:val="000000"/>
          <w:sz w:val="28"/>
          <w:szCs w:val="28"/>
        </w:rPr>
      </w:pPr>
      <w:r>
        <w:rPr>
          <w:rFonts w:ascii="Trebuchet MS" w:eastAsia="Times New Roman" w:hAnsi="Trebuchet MS" w:cs="Times New Roman"/>
          <w:b/>
          <w:bCs/>
          <w:color w:val="000000"/>
          <w:sz w:val="28"/>
          <w:szCs w:val="28"/>
        </w:rPr>
        <w:t>Problem 1: Minimally Investing</w:t>
      </w:r>
    </w:p>
    <w:p w:rsidR="00BE1415" w:rsidRDefault="00BE1415" w:rsidP="00DA0A42">
      <w:pPr>
        <w:shd w:val="clear" w:color="auto" w:fill="FFFFFF"/>
        <w:spacing w:after="0" w:line="250"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You have a dream of buying a new car, and your buddy Bernie Madoff comes to you with a great investment opportunity to help you save up enough money. Bernie’s investment opportunity gives an astounding 12% </w:t>
      </w:r>
      <w:ins w:id="1" w:author="asolar" w:date="2013-02-11T00:02:00Z">
        <w:r w:rsidR="00AC4153">
          <w:rPr>
            <w:rFonts w:ascii="Verdana" w:eastAsia="Times New Roman" w:hAnsi="Verdana" w:cs="Times New Roman"/>
            <w:color w:val="000000"/>
            <w:sz w:val="18"/>
            <w:szCs w:val="18"/>
          </w:rPr>
          <w:t xml:space="preserve">annual </w:t>
        </w:r>
      </w:ins>
      <w:r>
        <w:rPr>
          <w:rFonts w:ascii="Verdana" w:eastAsia="Times New Roman" w:hAnsi="Verdana" w:cs="Times New Roman"/>
          <w:color w:val="000000"/>
          <w:sz w:val="18"/>
          <w:szCs w:val="18"/>
        </w:rPr>
        <w:t>interest rate. You make a plan to invest a fixed amount towards your new car every month for one year.</w:t>
      </w:r>
    </w:p>
    <w:p w:rsidR="00BE1415" w:rsidRDefault="00BE1415" w:rsidP="00DA0A42">
      <w:pPr>
        <w:shd w:val="clear" w:color="auto" w:fill="FFFFFF"/>
        <w:spacing w:after="0" w:line="250" w:lineRule="atLeast"/>
        <w:rPr>
          <w:rFonts w:ascii="Verdana" w:eastAsia="Times New Roman" w:hAnsi="Verdana" w:cs="Times New Roman"/>
          <w:color w:val="000000"/>
          <w:sz w:val="18"/>
          <w:szCs w:val="18"/>
        </w:rPr>
      </w:pPr>
    </w:p>
    <w:p w:rsidR="00DA0A42" w:rsidRP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 xml:space="preserve">Write a program to calculate </w:t>
      </w:r>
      <w:r w:rsidR="00F5208E">
        <w:rPr>
          <w:rFonts w:ascii="Verdana" w:eastAsia="Times New Roman" w:hAnsi="Verdana" w:cs="Times New Roman"/>
          <w:color w:val="000000"/>
          <w:sz w:val="18"/>
          <w:szCs w:val="18"/>
        </w:rPr>
        <w:t>how much money you could accumulate in one year if you decide to invest with Madoff</w:t>
      </w:r>
      <w:r w:rsidR="00E11104">
        <w:rPr>
          <w:rFonts w:ascii="Verdana" w:eastAsia="Times New Roman" w:hAnsi="Verdana" w:cs="Times New Roman"/>
          <w:color w:val="000000"/>
          <w:sz w:val="18"/>
          <w:szCs w:val="18"/>
        </w:rPr>
        <w:t>.</w:t>
      </w:r>
    </w:p>
    <w:p w:rsidR="00DA0A42" w:rsidRP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Take as input:</w:t>
      </w:r>
    </w:p>
    <w:p w:rsidR="00DA0A42" w:rsidRPr="00DA0A42" w:rsidRDefault="00AC4153" w:rsidP="00DA0A42">
      <w:pPr>
        <w:numPr>
          <w:ilvl w:val="0"/>
          <w:numId w:val="1"/>
        </w:numPr>
        <w:shd w:val="clear" w:color="auto" w:fill="FFFFFF"/>
        <w:spacing w:after="0" w:line="250" w:lineRule="atLeast"/>
        <w:ind w:left="840" w:right="480"/>
        <w:rPr>
          <w:rFonts w:ascii="Verdana" w:eastAsia="Times New Roman" w:hAnsi="Verdana" w:cs="Times New Roman"/>
          <w:color w:val="000000"/>
          <w:sz w:val="18"/>
          <w:szCs w:val="18"/>
        </w:rPr>
      </w:pPr>
      <w:ins w:id="2" w:author="asolar" w:date="2013-02-11T00:02:00Z">
        <w:r>
          <w:rPr>
            <w:rFonts w:ascii="Verdana" w:eastAsia="Times New Roman" w:hAnsi="Verdana" w:cs="Times New Roman"/>
            <w:color w:val="000000"/>
            <w:sz w:val="18"/>
            <w:szCs w:val="18"/>
          </w:rPr>
          <w:t xml:space="preserve">annual </w:t>
        </w:r>
      </w:ins>
      <w:r w:rsidR="00DA0A42" w:rsidRPr="00DA0A42">
        <w:rPr>
          <w:rFonts w:ascii="Verdana" w:eastAsia="Times New Roman" w:hAnsi="Verdana" w:cs="Times New Roman"/>
          <w:color w:val="000000"/>
          <w:sz w:val="18"/>
          <w:szCs w:val="18"/>
        </w:rPr>
        <w:t>interest rate as a decimal</w:t>
      </w:r>
    </w:p>
    <w:p w:rsidR="00DA0A42" w:rsidRPr="00DA0A42" w:rsidRDefault="00CB08D3" w:rsidP="00F5208E">
      <w:pPr>
        <w:shd w:val="clear" w:color="auto" w:fill="FFFFFF"/>
        <w:spacing w:after="0" w:line="250" w:lineRule="atLeast"/>
        <w:ind w:left="480" w:right="480"/>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2. </w:t>
      </w:r>
      <w:del w:id="3" w:author="asolar" w:date="2013-02-10T23:55:00Z">
        <w:r w:rsidR="00F5208E" w:rsidDel="00EF34D9">
          <w:rPr>
            <w:rFonts w:ascii="Verdana" w:eastAsia="Times New Roman" w:hAnsi="Verdana" w:cs="Times New Roman"/>
            <w:color w:val="000000"/>
            <w:sz w:val="18"/>
            <w:szCs w:val="18"/>
          </w:rPr>
          <w:delText>minimum investment per month</w:delText>
        </w:r>
      </w:del>
      <w:proofErr w:type="gramStart"/>
      <w:ins w:id="4" w:author="asolar" w:date="2013-02-10T23:55:00Z">
        <w:r w:rsidR="00EF34D9">
          <w:rPr>
            <w:rFonts w:ascii="Verdana" w:eastAsia="Times New Roman" w:hAnsi="Verdana" w:cs="Times New Roman"/>
            <w:color w:val="000000"/>
            <w:sz w:val="18"/>
            <w:szCs w:val="18"/>
          </w:rPr>
          <w:t>monthly</w:t>
        </w:r>
        <w:proofErr w:type="gramEnd"/>
        <w:r w:rsidR="00EF34D9">
          <w:rPr>
            <w:rFonts w:ascii="Verdana" w:eastAsia="Times New Roman" w:hAnsi="Verdana" w:cs="Times New Roman"/>
            <w:color w:val="000000"/>
            <w:sz w:val="18"/>
            <w:szCs w:val="18"/>
          </w:rPr>
          <w:t xml:space="preserve"> investment</w:t>
        </w:r>
      </w:ins>
    </w:p>
    <w:p w:rsidR="00B718B1" w:rsidRDefault="00B718B1" w:rsidP="00DA0A42">
      <w:pPr>
        <w:shd w:val="clear" w:color="auto" w:fill="FFFFFF"/>
        <w:spacing w:after="0" w:line="250" w:lineRule="atLeast"/>
        <w:rPr>
          <w:rFonts w:ascii="Verdana" w:eastAsia="Times New Roman" w:hAnsi="Verdana" w:cs="Times New Roman"/>
          <w:color w:val="000000"/>
          <w:sz w:val="18"/>
          <w:szCs w:val="18"/>
        </w:rPr>
      </w:pPr>
    </w:p>
    <w:p w:rsidR="00B718B1"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For e</w:t>
      </w:r>
      <w:r w:rsidR="00F5208E">
        <w:rPr>
          <w:rFonts w:ascii="Verdana" w:eastAsia="Times New Roman" w:hAnsi="Verdana" w:cs="Times New Roman"/>
          <w:color w:val="000000"/>
          <w:sz w:val="18"/>
          <w:szCs w:val="18"/>
        </w:rPr>
        <w:t>ach month, print out statement</w:t>
      </w:r>
      <w:r w:rsidR="00E11104">
        <w:rPr>
          <w:rFonts w:ascii="Verdana" w:eastAsia="Times New Roman" w:hAnsi="Verdana" w:cs="Times New Roman"/>
          <w:color w:val="000000"/>
          <w:sz w:val="18"/>
          <w:szCs w:val="18"/>
        </w:rPr>
        <w:t xml:space="preserve">s </w:t>
      </w:r>
      <w:r w:rsidR="00533538">
        <w:rPr>
          <w:rFonts w:ascii="Verdana" w:eastAsia="Times New Roman" w:hAnsi="Verdana" w:cs="Times New Roman"/>
          <w:color w:val="000000"/>
          <w:sz w:val="18"/>
          <w:szCs w:val="18"/>
        </w:rPr>
        <w:t>to report</w:t>
      </w:r>
      <w:r w:rsidR="00E11104">
        <w:rPr>
          <w:rFonts w:ascii="Verdana" w:eastAsia="Times New Roman" w:hAnsi="Verdana" w:cs="Times New Roman"/>
          <w:color w:val="000000"/>
          <w:sz w:val="18"/>
          <w:szCs w:val="18"/>
        </w:rPr>
        <w:t xml:space="preserve"> the current balance</w:t>
      </w:r>
      <w:r w:rsidR="00F5208E">
        <w:rPr>
          <w:rFonts w:ascii="Verdana" w:eastAsia="Times New Roman" w:hAnsi="Verdana" w:cs="Times New Roman"/>
          <w:color w:val="000000"/>
          <w:sz w:val="18"/>
          <w:szCs w:val="18"/>
        </w:rPr>
        <w:t xml:space="preserve">. </w:t>
      </w:r>
      <w:r w:rsidR="00E11104">
        <w:rPr>
          <w:rFonts w:ascii="Verdana" w:eastAsia="Times New Roman" w:hAnsi="Verdana" w:cs="Times New Roman"/>
          <w:color w:val="000000"/>
          <w:sz w:val="18"/>
          <w:szCs w:val="18"/>
        </w:rPr>
        <w:t>Fi</w:t>
      </w:r>
      <w:r w:rsidR="00B718B1">
        <w:rPr>
          <w:rFonts w:ascii="Verdana" w:eastAsia="Times New Roman" w:hAnsi="Verdana" w:cs="Times New Roman"/>
          <w:color w:val="000000"/>
          <w:sz w:val="18"/>
          <w:szCs w:val="18"/>
        </w:rPr>
        <w:t>nally, print out the amount you</w:t>
      </w:r>
    </w:p>
    <w:p w:rsidR="00C6136F" w:rsidRDefault="00E11104" w:rsidP="00DA0A42">
      <w:pPr>
        <w:shd w:val="clear" w:color="auto" w:fill="FFFFFF"/>
        <w:spacing w:after="0" w:line="250" w:lineRule="atLeast"/>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paid</w:t>
      </w:r>
      <w:proofErr w:type="gramEnd"/>
      <w:r>
        <w:rPr>
          <w:rFonts w:ascii="Verdana" w:eastAsia="Times New Roman" w:hAnsi="Verdana" w:cs="Times New Roman"/>
          <w:color w:val="000000"/>
          <w:sz w:val="18"/>
          <w:szCs w:val="18"/>
        </w:rPr>
        <w:t xml:space="preserve"> over the course of the year and the amount you gained through interest.</w:t>
      </w:r>
      <w:r w:rsidR="00C6136F">
        <w:rPr>
          <w:rFonts w:ascii="Verdana" w:eastAsia="Times New Roman" w:hAnsi="Verdana" w:cs="Times New Roman"/>
          <w:color w:val="000000"/>
          <w:sz w:val="18"/>
          <w:szCs w:val="18"/>
        </w:rPr>
        <w:t xml:space="preserve"> </w:t>
      </w:r>
    </w:p>
    <w:p w:rsidR="002C7872" w:rsidRDefault="002C7872" w:rsidP="006663FD">
      <w:pPr>
        <w:shd w:val="clear" w:color="auto" w:fill="FFFFFF"/>
        <w:spacing w:after="0" w:line="250" w:lineRule="atLeast"/>
        <w:ind w:firstLine="720"/>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amount</w:t>
      </w:r>
      <w:proofErr w:type="gramEnd"/>
      <w:r>
        <w:rPr>
          <w:rFonts w:ascii="Verdana" w:eastAsia="Times New Roman" w:hAnsi="Verdana" w:cs="Times New Roman"/>
          <w:color w:val="000000"/>
          <w:sz w:val="18"/>
          <w:szCs w:val="18"/>
        </w:rPr>
        <w:t xml:space="preserve"> paid = </w:t>
      </w:r>
      <w:del w:id="5" w:author="asolar" w:date="2013-02-10T23:56:00Z">
        <w:r w:rsidDel="00EF34D9">
          <w:rPr>
            <w:rFonts w:ascii="Verdana" w:eastAsia="Times New Roman" w:hAnsi="Verdana" w:cs="Times New Roman"/>
            <w:color w:val="000000"/>
            <w:sz w:val="18"/>
            <w:szCs w:val="18"/>
          </w:rPr>
          <w:delText xml:space="preserve">minimum </w:delText>
        </w:r>
      </w:del>
      <w:r>
        <w:rPr>
          <w:rFonts w:ascii="Verdana" w:eastAsia="Times New Roman" w:hAnsi="Verdana" w:cs="Times New Roman"/>
          <w:color w:val="000000"/>
          <w:sz w:val="18"/>
          <w:szCs w:val="18"/>
        </w:rPr>
        <w:t>monthly investment * 12</w:t>
      </w:r>
    </w:p>
    <w:p w:rsidR="002C7872" w:rsidRDefault="002C7872" w:rsidP="006663FD">
      <w:pPr>
        <w:shd w:val="clear" w:color="auto" w:fill="FFFFFF"/>
        <w:spacing w:after="0" w:line="250" w:lineRule="atLeast"/>
        <w:ind w:firstLine="720"/>
        <w:rPr>
          <w:rFonts w:ascii="Verdana" w:eastAsia="Times New Roman" w:hAnsi="Verdana" w:cs="Times New Roman"/>
          <w:color w:val="000000"/>
          <w:sz w:val="18"/>
          <w:szCs w:val="18"/>
        </w:rPr>
      </w:pPr>
      <w:r>
        <w:rPr>
          <w:rFonts w:ascii="Verdana" w:eastAsia="Times New Roman" w:hAnsi="Verdana" w:cs="Times New Roman"/>
          <w:color w:val="000000"/>
          <w:sz w:val="18"/>
          <w:szCs w:val="18"/>
        </w:rPr>
        <w:t>amount earned from interest = final balance – amount paid</w:t>
      </w:r>
    </w:p>
    <w:p w:rsidR="00364B2D" w:rsidRDefault="00364B2D"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Assume that the interest is compounded monthly according to the balance at the start of the month (before the payment for that month is made</w:t>
      </w:r>
      <w:del w:id="6" w:author="asolar" w:date="2013-02-11T00:03:00Z">
        <w:r w:rsidRPr="00DA0A42" w:rsidDel="00AC4153">
          <w:rPr>
            <w:rFonts w:ascii="Verdana" w:eastAsia="Times New Roman" w:hAnsi="Verdana" w:cs="Times New Roman"/>
            <w:color w:val="000000"/>
            <w:sz w:val="18"/>
            <w:szCs w:val="18"/>
          </w:rPr>
          <w:delText>).</w:delText>
        </w:r>
      </w:del>
      <w:ins w:id="7" w:author="asolar" w:date="2013-02-11T00:03:00Z">
        <w:r w:rsidR="00AC4153" w:rsidRPr="00DA0A42">
          <w:rPr>
            <w:rFonts w:ascii="Verdana" w:eastAsia="Times New Roman" w:hAnsi="Verdana" w:cs="Times New Roman"/>
            <w:color w:val="000000"/>
            <w:sz w:val="18"/>
            <w:szCs w:val="18"/>
          </w:rPr>
          <w:t>)</w:t>
        </w:r>
        <w:r w:rsidR="00AC4153">
          <w:rPr>
            <w:rFonts w:ascii="Verdana" w:eastAsia="Times New Roman" w:hAnsi="Verdana" w:cs="Times New Roman"/>
            <w:color w:val="000000"/>
            <w:sz w:val="18"/>
            <w:szCs w:val="18"/>
          </w:rPr>
          <w:t>,</w:t>
        </w:r>
        <w:r w:rsidR="00AC4153">
          <w:rPr>
            <w:rFonts w:ascii="Verdana" w:eastAsia="Times New Roman" w:hAnsi="Verdana" w:cs="Times New Roman"/>
            <w:color w:val="000000"/>
            <w:sz w:val="18"/>
            <w:szCs w:val="18"/>
          </w:rPr>
          <w:t xml:space="preserve"> </w:t>
        </w:r>
        <w:r w:rsidR="00AC4153">
          <w:rPr>
            <w:rFonts w:ascii="Verdana" w:eastAsia="Times New Roman" w:hAnsi="Verdana" w:cs="Times New Roman"/>
            <w:color w:val="000000"/>
            <w:sz w:val="18"/>
            <w:szCs w:val="18"/>
          </w:rPr>
          <w:t>s</w:t>
        </w:r>
      </w:ins>
      <w:ins w:id="8" w:author="asolar" w:date="2013-02-11T00:02:00Z">
        <w:r w:rsidR="00AC4153">
          <w:rPr>
            <w:rFonts w:ascii="Verdana" w:eastAsia="Times New Roman" w:hAnsi="Verdana" w:cs="Times New Roman"/>
            <w:color w:val="000000"/>
            <w:sz w:val="18"/>
            <w:szCs w:val="18"/>
          </w:rPr>
          <w:t>o if the a</w:t>
        </w:r>
      </w:ins>
      <w:ins w:id="9" w:author="asolar" w:date="2013-02-11T00:03:00Z">
        <w:r w:rsidR="00AC4153">
          <w:rPr>
            <w:rFonts w:ascii="Verdana" w:eastAsia="Times New Roman" w:hAnsi="Verdana" w:cs="Times New Roman"/>
            <w:color w:val="000000"/>
            <w:sz w:val="18"/>
            <w:szCs w:val="18"/>
          </w:rPr>
          <w:t>nnual interest is 12%, you need to apply a 1% interest on the current balance every month.</w:t>
        </w:r>
      </w:ins>
    </w:p>
    <w:p w:rsidR="00CB08D3" w:rsidRPr="00DA0A42" w:rsidRDefault="00CB08D3" w:rsidP="00DA0A42">
      <w:pPr>
        <w:shd w:val="clear" w:color="auto" w:fill="FFFFFF"/>
        <w:spacing w:after="0" w:line="250" w:lineRule="atLeast"/>
        <w:rPr>
          <w:rFonts w:ascii="Verdana" w:eastAsia="Times New Roman" w:hAnsi="Verdana" w:cs="Times New Roman"/>
          <w:color w:val="000000"/>
          <w:sz w:val="18"/>
          <w:szCs w:val="18"/>
        </w:rPr>
      </w:pPr>
    </w:p>
    <w:p w:rsidR="00DA0A42" w:rsidRPr="00DA0A42" w:rsidRDefault="00DA0A42" w:rsidP="00DA0A42">
      <w:pPr>
        <w:shd w:val="clear" w:color="auto" w:fill="FFFFFF"/>
        <w:spacing w:after="0" w:line="300" w:lineRule="atLeast"/>
        <w:outlineLvl w:val="3"/>
        <w:rPr>
          <w:rFonts w:ascii="Verdana" w:eastAsia="Times New Roman" w:hAnsi="Verdana" w:cs="Times New Roman"/>
          <w:b/>
          <w:bCs/>
          <w:color w:val="000000"/>
        </w:rPr>
      </w:pPr>
      <w:r w:rsidRPr="00DA0A42">
        <w:rPr>
          <w:rFonts w:ascii="Verdana" w:eastAsia="Times New Roman" w:hAnsi="Verdana" w:cs="Times New Roman"/>
          <w:b/>
          <w:bCs/>
          <w:color w:val="000000"/>
        </w:rPr>
        <w:t>Test Case 1</w:t>
      </w:r>
    </w:p>
    <w:p w:rsidR="002A2DF9" w:rsidRPr="002A2DF9" w:rsidRDefault="00DA0A42" w:rsidP="002A2DF9">
      <w:pPr>
        <w:shd w:val="clear" w:color="auto" w:fill="FFFFFF"/>
        <w:spacing w:after="0" w:line="250" w:lineRule="atLeast"/>
        <w:rPr>
          <w:rFonts w:ascii="Courier" w:eastAsia="Times New Roman" w:hAnsi="Courier" w:cs="Courier New"/>
          <w:color w:val="0000FF"/>
          <w:sz w:val="20"/>
        </w:rPr>
      </w:pPr>
      <w:r w:rsidRPr="00DA0A42">
        <w:rPr>
          <w:rFonts w:ascii="Courier" w:eastAsia="Times New Roman" w:hAnsi="Courier" w:cs="Courier New"/>
          <w:color w:val="A52A2A"/>
          <w:sz w:val="20"/>
        </w:rPr>
        <w:t>&gt;&gt;&gt;</w:t>
      </w:r>
      <w:r w:rsidRPr="00DA0A42">
        <w:rPr>
          <w:rFonts w:ascii="Courier" w:eastAsia="Times New Roman" w:hAnsi="Courier" w:cs="Courier New"/>
          <w:color w:val="000000"/>
          <w:sz w:val="20"/>
        </w:rPr>
        <w:t> </w:t>
      </w:r>
      <w:r w:rsidRPr="00DA0A42">
        <w:rPr>
          <w:rFonts w:ascii="Courier" w:eastAsia="Times New Roman" w:hAnsi="Courier" w:cs="Courier New"/>
          <w:color w:val="000000"/>
          <w:sz w:val="20"/>
          <w:szCs w:val="20"/>
        </w:rPr>
        <w:br/>
      </w:r>
      <w:r w:rsidRPr="00DA0A42">
        <w:rPr>
          <w:rFonts w:ascii="Courier" w:eastAsia="Times New Roman" w:hAnsi="Courier" w:cs="Courier New"/>
          <w:color w:val="0000FF"/>
          <w:sz w:val="20"/>
        </w:rPr>
        <w:t xml:space="preserve">Enter </w:t>
      </w:r>
      <w:r w:rsidR="00CB08D3">
        <w:rPr>
          <w:rFonts w:ascii="Courier" w:eastAsia="Times New Roman" w:hAnsi="Courier" w:cs="Courier New"/>
          <w:color w:val="0000FF"/>
          <w:sz w:val="20"/>
        </w:rPr>
        <w:t>the interest rate as a decimal</w:t>
      </w:r>
      <w:r w:rsidRPr="00DA0A42">
        <w:rPr>
          <w:rFonts w:ascii="Courier" w:eastAsia="Times New Roman" w:hAnsi="Courier" w:cs="Courier New"/>
          <w:color w:val="0000FF"/>
          <w:sz w:val="20"/>
        </w:rPr>
        <w:t>:</w:t>
      </w:r>
      <w:r w:rsidRPr="00DA0A42">
        <w:rPr>
          <w:rFonts w:ascii="Courier" w:eastAsia="Times New Roman" w:hAnsi="Courier" w:cs="Courier New"/>
          <w:color w:val="000000"/>
          <w:sz w:val="20"/>
        </w:rPr>
        <w:t> </w:t>
      </w:r>
      <w:r w:rsidR="00556EB2">
        <w:rPr>
          <w:rFonts w:ascii="Courier" w:eastAsia="Times New Roman" w:hAnsi="Courier" w:cs="Courier New"/>
          <w:color w:val="000000"/>
          <w:sz w:val="20"/>
        </w:rPr>
        <w:t>.12</w:t>
      </w:r>
      <w:r w:rsidRPr="00DA0A42">
        <w:rPr>
          <w:rFonts w:ascii="Courier" w:eastAsia="Times New Roman" w:hAnsi="Courier" w:cs="Courier New"/>
          <w:color w:val="000000"/>
          <w:sz w:val="20"/>
          <w:szCs w:val="20"/>
        </w:rPr>
        <w:br/>
      </w:r>
      <w:r w:rsidRPr="00DA0A42">
        <w:rPr>
          <w:rFonts w:ascii="Courier" w:eastAsia="Times New Roman" w:hAnsi="Courier" w:cs="Courier New"/>
          <w:color w:val="0000FF"/>
          <w:sz w:val="20"/>
        </w:rPr>
        <w:t>E</w:t>
      </w:r>
      <w:r w:rsidR="00CB08D3">
        <w:rPr>
          <w:rFonts w:ascii="Courier" w:eastAsia="Times New Roman" w:hAnsi="Courier" w:cs="Courier New"/>
          <w:color w:val="0000FF"/>
          <w:sz w:val="20"/>
        </w:rPr>
        <w:t xml:space="preserve">nter the </w:t>
      </w:r>
      <w:del w:id="10" w:author="asolar" w:date="2013-02-11T00:04:00Z">
        <w:r w:rsidR="00CB08D3" w:rsidDel="00AC4153">
          <w:rPr>
            <w:rFonts w:ascii="Courier" w:eastAsia="Times New Roman" w:hAnsi="Courier" w:cs="Courier New"/>
            <w:color w:val="0000FF"/>
            <w:sz w:val="20"/>
          </w:rPr>
          <w:delText xml:space="preserve">minimum </w:delText>
        </w:r>
      </w:del>
      <w:ins w:id="11" w:author="asolar" w:date="2013-02-11T00:04:00Z">
        <w:r w:rsidR="00AC4153">
          <w:rPr>
            <w:rFonts w:ascii="Courier" w:eastAsia="Times New Roman" w:hAnsi="Courier" w:cs="Courier New"/>
            <w:color w:val="0000FF"/>
            <w:sz w:val="20"/>
          </w:rPr>
          <w:t>fixed</w:t>
        </w:r>
        <w:r w:rsidR="00AC4153">
          <w:rPr>
            <w:rFonts w:ascii="Courier" w:eastAsia="Times New Roman" w:hAnsi="Courier" w:cs="Courier New"/>
            <w:color w:val="0000FF"/>
            <w:sz w:val="20"/>
          </w:rPr>
          <w:t xml:space="preserve"> </w:t>
        </w:r>
      </w:ins>
      <w:r w:rsidR="00CB08D3">
        <w:rPr>
          <w:rFonts w:ascii="Courier" w:eastAsia="Times New Roman" w:hAnsi="Courier" w:cs="Courier New"/>
          <w:color w:val="0000FF"/>
          <w:sz w:val="20"/>
        </w:rPr>
        <w:t>monthly investment</w:t>
      </w:r>
      <w:r w:rsidRPr="00DA0A42">
        <w:rPr>
          <w:rFonts w:ascii="Courier" w:eastAsia="Times New Roman" w:hAnsi="Courier" w:cs="Courier New"/>
          <w:color w:val="0000FF"/>
          <w:sz w:val="20"/>
        </w:rPr>
        <w:t>:</w:t>
      </w:r>
      <w:r w:rsidRPr="00DA0A42">
        <w:rPr>
          <w:rFonts w:ascii="Courier" w:eastAsia="Times New Roman" w:hAnsi="Courier" w:cs="Courier New"/>
          <w:color w:val="000000"/>
          <w:sz w:val="20"/>
        </w:rPr>
        <w:t> </w:t>
      </w:r>
      <w:r w:rsidR="00CB08D3">
        <w:rPr>
          <w:rFonts w:ascii="Courier" w:eastAsia="Times New Roman" w:hAnsi="Courier" w:cs="Courier New"/>
          <w:color w:val="000000"/>
          <w:sz w:val="20"/>
        </w:rPr>
        <w:t>100</w:t>
      </w:r>
      <w:r w:rsidRPr="00DA0A42">
        <w:rPr>
          <w:rFonts w:ascii="Courier" w:eastAsia="Times New Roman" w:hAnsi="Courier" w:cs="Courier New"/>
          <w:color w:val="000000"/>
          <w:sz w:val="20"/>
          <w:szCs w:val="20"/>
        </w:rPr>
        <w:br/>
      </w:r>
      <w:r w:rsidR="002A2DF9" w:rsidRPr="002A2DF9">
        <w:rPr>
          <w:rFonts w:ascii="Courier" w:eastAsia="Times New Roman" w:hAnsi="Courier" w:cs="Courier New"/>
          <w:color w:val="0000FF"/>
          <w:sz w:val="20"/>
        </w:rPr>
        <w:t>Balance after month 1: $100.0</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Balance after month 2: $212.0</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Balance after month 3: $337.44</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Balance after month 4: $477.93</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Balance after month 5: $635.28</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Balance after month 6: $811.52</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Balance after month 7: $1008.9</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Balance after month 8: $1229.97</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Balance after month 9: $1477.57</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Balance after month 10: $1754.87</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Balance after month 11: $2065.46</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Balance after month 12: $2413.31</w:t>
      </w:r>
    </w:p>
    <w:p w:rsidR="002A2DF9" w:rsidRPr="002A2DF9"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Amount paid: $1200.0</w:t>
      </w:r>
    </w:p>
    <w:p w:rsidR="00804140" w:rsidRDefault="002A2DF9" w:rsidP="002A2DF9">
      <w:pPr>
        <w:shd w:val="clear" w:color="auto" w:fill="FFFFFF"/>
        <w:spacing w:after="0" w:line="250" w:lineRule="atLeast"/>
        <w:rPr>
          <w:rFonts w:ascii="Courier" w:eastAsia="Times New Roman" w:hAnsi="Courier" w:cs="Courier New"/>
          <w:color w:val="0000FF"/>
          <w:sz w:val="20"/>
        </w:rPr>
      </w:pPr>
      <w:r w:rsidRPr="002A2DF9">
        <w:rPr>
          <w:rFonts w:ascii="Courier" w:eastAsia="Times New Roman" w:hAnsi="Courier" w:cs="Courier New"/>
          <w:color w:val="0000FF"/>
          <w:sz w:val="20"/>
        </w:rPr>
        <w:t>Amount earned from interest: $1213.31</w:t>
      </w:r>
    </w:p>
    <w:p w:rsidR="00C6136F" w:rsidRDefault="00C6136F" w:rsidP="002A2DF9">
      <w:pPr>
        <w:shd w:val="clear" w:color="auto" w:fill="FFFFFF"/>
        <w:spacing w:after="0" w:line="250" w:lineRule="atLeast"/>
        <w:rPr>
          <w:rFonts w:ascii="Courier" w:eastAsia="Times New Roman" w:hAnsi="Courier" w:cs="Courier New"/>
          <w:color w:val="A52A2A"/>
          <w:sz w:val="20"/>
        </w:rPr>
      </w:pPr>
      <w:r w:rsidRPr="00DA0A42">
        <w:rPr>
          <w:rFonts w:ascii="Courier" w:eastAsia="Times New Roman" w:hAnsi="Courier" w:cs="Courier New"/>
          <w:color w:val="A52A2A"/>
          <w:sz w:val="20"/>
        </w:rPr>
        <w:lastRenderedPageBreak/>
        <w:t>&gt;&gt;&gt;</w:t>
      </w:r>
    </w:p>
    <w:p w:rsidR="002C7872" w:rsidRDefault="002C7872" w:rsidP="002C7872">
      <w:pPr>
        <w:shd w:val="clear" w:color="auto" w:fill="FFFFFF"/>
        <w:spacing w:after="0" w:line="250" w:lineRule="atLeast"/>
        <w:rPr>
          <w:rFonts w:ascii="Courier" w:eastAsia="Times New Roman" w:hAnsi="Courier" w:cs="Courier New"/>
          <w:color w:val="0000FF"/>
          <w:sz w:val="20"/>
        </w:rPr>
      </w:pPr>
    </w:p>
    <w:p w:rsidR="00DA0A42" w:rsidRPr="00DA0A42" w:rsidRDefault="00DA0A42" w:rsidP="002C7872">
      <w:pPr>
        <w:shd w:val="clear" w:color="auto" w:fill="FFFFFF"/>
        <w:spacing w:after="0" w:line="250" w:lineRule="atLeast"/>
        <w:rPr>
          <w:rFonts w:ascii="Verdana" w:eastAsia="Times New Roman" w:hAnsi="Verdana" w:cs="Times New Roman"/>
          <w:b/>
          <w:bCs/>
          <w:color w:val="000000"/>
        </w:rPr>
      </w:pPr>
      <w:r w:rsidRPr="00DA0A42">
        <w:rPr>
          <w:rFonts w:ascii="Verdana" w:eastAsia="Times New Roman" w:hAnsi="Verdana" w:cs="Times New Roman"/>
          <w:b/>
          <w:bCs/>
          <w:color w:val="000000"/>
        </w:rPr>
        <w:t>Test Case 2</w:t>
      </w:r>
    </w:p>
    <w:p w:rsidR="00DA0A42" w:rsidRPr="00DA0A42" w:rsidRDefault="00C6136F" w:rsidP="00DA0A42">
      <w:pPr>
        <w:shd w:val="clear" w:color="auto" w:fill="FFFFFF"/>
        <w:spacing w:after="0" w:line="250"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You can see from Test Case 1 that Madoff is offering you a great interest rate. However, the average interest rate on a savings account is about .08%.  </w:t>
      </w:r>
    </w:p>
    <w:p w:rsidR="009B2C0A" w:rsidRPr="009B2C0A" w:rsidRDefault="00DA0A42" w:rsidP="009B2C0A">
      <w:pPr>
        <w:shd w:val="clear" w:color="auto" w:fill="FFFFFF"/>
        <w:spacing w:after="0" w:line="250" w:lineRule="atLeast"/>
        <w:rPr>
          <w:rFonts w:ascii="Courier" w:eastAsia="Times New Roman" w:hAnsi="Courier" w:cs="Courier New"/>
          <w:color w:val="0000FF"/>
          <w:sz w:val="20"/>
        </w:rPr>
      </w:pPr>
      <w:r w:rsidRPr="00DA0A42">
        <w:rPr>
          <w:rFonts w:ascii="Courier" w:eastAsia="Times New Roman" w:hAnsi="Courier" w:cs="Courier New"/>
          <w:color w:val="A52A2A"/>
          <w:sz w:val="20"/>
        </w:rPr>
        <w:t>&gt;&gt;&gt;</w:t>
      </w:r>
      <w:r w:rsidRPr="00DA0A42">
        <w:rPr>
          <w:rFonts w:ascii="Courier" w:eastAsia="Times New Roman" w:hAnsi="Courier" w:cs="Courier New"/>
          <w:color w:val="000000"/>
          <w:sz w:val="20"/>
        </w:rPr>
        <w:t> </w:t>
      </w:r>
      <w:r w:rsidRPr="00DA0A42">
        <w:rPr>
          <w:rFonts w:ascii="Courier" w:eastAsia="Times New Roman" w:hAnsi="Courier" w:cs="Courier New"/>
          <w:color w:val="000000"/>
          <w:sz w:val="20"/>
          <w:szCs w:val="20"/>
        </w:rPr>
        <w:br/>
      </w:r>
      <w:r w:rsidR="0038079F" w:rsidRPr="00DA0A42">
        <w:rPr>
          <w:rFonts w:ascii="Courier" w:eastAsia="Times New Roman" w:hAnsi="Courier" w:cs="Courier New"/>
          <w:color w:val="0000FF"/>
          <w:sz w:val="20"/>
        </w:rPr>
        <w:t xml:space="preserve">Enter </w:t>
      </w:r>
      <w:r w:rsidR="0038079F">
        <w:rPr>
          <w:rFonts w:ascii="Courier" w:eastAsia="Times New Roman" w:hAnsi="Courier" w:cs="Courier New"/>
          <w:color w:val="0000FF"/>
          <w:sz w:val="20"/>
        </w:rPr>
        <w:t>the interest rate as a decimal</w:t>
      </w:r>
      <w:r w:rsidR="0038079F" w:rsidRPr="00DA0A42">
        <w:rPr>
          <w:rFonts w:ascii="Courier" w:eastAsia="Times New Roman" w:hAnsi="Courier" w:cs="Courier New"/>
          <w:color w:val="0000FF"/>
          <w:sz w:val="20"/>
        </w:rPr>
        <w:t>:</w:t>
      </w:r>
      <w:r w:rsidR="0038079F" w:rsidRPr="00DA0A42">
        <w:rPr>
          <w:rFonts w:ascii="Courier" w:eastAsia="Times New Roman" w:hAnsi="Courier" w:cs="Courier New"/>
          <w:color w:val="000000"/>
          <w:sz w:val="20"/>
        </w:rPr>
        <w:t> </w:t>
      </w:r>
      <w:r w:rsidR="0038079F">
        <w:rPr>
          <w:rFonts w:ascii="Courier" w:eastAsia="Times New Roman" w:hAnsi="Courier" w:cs="Courier New"/>
          <w:color w:val="000000"/>
          <w:sz w:val="20"/>
        </w:rPr>
        <w:t>.008</w:t>
      </w:r>
      <w:r w:rsidR="0038079F" w:rsidRPr="00DA0A42">
        <w:rPr>
          <w:rFonts w:ascii="Courier" w:eastAsia="Times New Roman" w:hAnsi="Courier" w:cs="Courier New"/>
          <w:color w:val="000000"/>
          <w:sz w:val="20"/>
          <w:szCs w:val="20"/>
        </w:rPr>
        <w:br/>
      </w:r>
      <w:r w:rsidR="0038079F" w:rsidRPr="00DA0A42">
        <w:rPr>
          <w:rFonts w:ascii="Courier" w:eastAsia="Times New Roman" w:hAnsi="Courier" w:cs="Courier New"/>
          <w:color w:val="0000FF"/>
          <w:sz w:val="20"/>
        </w:rPr>
        <w:t>E</w:t>
      </w:r>
      <w:r w:rsidR="0038079F">
        <w:rPr>
          <w:rFonts w:ascii="Courier" w:eastAsia="Times New Roman" w:hAnsi="Courier" w:cs="Courier New"/>
          <w:color w:val="0000FF"/>
          <w:sz w:val="20"/>
        </w:rPr>
        <w:t xml:space="preserve">nter the </w:t>
      </w:r>
      <w:del w:id="12" w:author="asolar" w:date="2013-02-11T00:04:00Z">
        <w:r w:rsidR="0038079F" w:rsidDel="00AC4153">
          <w:rPr>
            <w:rFonts w:ascii="Courier" w:eastAsia="Times New Roman" w:hAnsi="Courier" w:cs="Courier New"/>
            <w:color w:val="0000FF"/>
            <w:sz w:val="20"/>
          </w:rPr>
          <w:delText xml:space="preserve">minimum </w:delText>
        </w:r>
      </w:del>
      <w:ins w:id="13" w:author="asolar" w:date="2013-02-11T00:04:00Z">
        <w:r w:rsidR="00AC4153">
          <w:rPr>
            <w:rFonts w:ascii="Courier" w:eastAsia="Times New Roman" w:hAnsi="Courier" w:cs="Courier New"/>
            <w:color w:val="0000FF"/>
            <w:sz w:val="20"/>
          </w:rPr>
          <w:t>fixed</w:t>
        </w:r>
        <w:r w:rsidR="00AC4153">
          <w:rPr>
            <w:rFonts w:ascii="Courier" w:eastAsia="Times New Roman" w:hAnsi="Courier" w:cs="Courier New"/>
            <w:color w:val="0000FF"/>
            <w:sz w:val="20"/>
          </w:rPr>
          <w:t xml:space="preserve"> </w:t>
        </w:r>
      </w:ins>
      <w:r w:rsidR="0038079F">
        <w:rPr>
          <w:rFonts w:ascii="Courier" w:eastAsia="Times New Roman" w:hAnsi="Courier" w:cs="Courier New"/>
          <w:color w:val="0000FF"/>
          <w:sz w:val="20"/>
        </w:rPr>
        <w:t>monthly investment</w:t>
      </w:r>
      <w:r w:rsidR="0038079F" w:rsidRPr="00DA0A42">
        <w:rPr>
          <w:rFonts w:ascii="Courier" w:eastAsia="Times New Roman" w:hAnsi="Courier" w:cs="Courier New"/>
          <w:color w:val="0000FF"/>
          <w:sz w:val="20"/>
        </w:rPr>
        <w:t>:</w:t>
      </w:r>
      <w:r w:rsidR="0038079F" w:rsidRPr="00DA0A42">
        <w:rPr>
          <w:rFonts w:ascii="Courier" w:eastAsia="Times New Roman" w:hAnsi="Courier" w:cs="Courier New"/>
          <w:color w:val="000000"/>
          <w:sz w:val="20"/>
        </w:rPr>
        <w:t> </w:t>
      </w:r>
      <w:r w:rsidR="0038079F">
        <w:rPr>
          <w:rFonts w:ascii="Courier" w:eastAsia="Times New Roman" w:hAnsi="Courier" w:cs="Courier New"/>
          <w:color w:val="000000"/>
          <w:sz w:val="20"/>
        </w:rPr>
        <w:t>100</w:t>
      </w:r>
      <w:r w:rsidRPr="00DA0A42">
        <w:rPr>
          <w:rFonts w:ascii="Courier" w:eastAsia="Times New Roman" w:hAnsi="Courier" w:cs="Courier New"/>
          <w:color w:val="000000"/>
          <w:sz w:val="20"/>
          <w:szCs w:val="20"/>
        </w:rPr>
        <w:br/>
      </w:r>
      <w:r w:rsidR="009B2C0A" w:rsidRPr="009B2C0A">
        <w:rPr>
          <w:rFonts w:ascii="Courier" w:eastAsia="Times New Roman" w:hAnsi="Courier" w:cs="Courier New"/>
          <w:color w:val="0000FF"/>
          <w:sz w:val="20"/>
        </w:rPr>
        <w:t>Balance after month 1: $100.0</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Balance after month 2: $200.8</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Balance after month 3: $302.41</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Balance after month 4: $404.83</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Balance after month 5: $508.06</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Balance after month 6: $612.13</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Balance after month 7: $717.03</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Balance after month 8: $822.76</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Balance after month 9: $929.34</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Balance after month 10: $1036.78</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Balance after month 11: $1145.07</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Balance after month 12: $1254.23</w:t>
      </w:r>
    </w:p>
    <w:p w:rsidR="009B2C0A" w:rsidRP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Amount paid: $1200.0</w:t>
      </w:r>
    </w:p>
    <w:p w:rsidR="009B2C0A" w:rsidRDefault="009B2C0A" w:rsidP="009B2C0A">
      <w:pPr>
        <w:shd w:val="clear" w:color="auto" w:fill="FFFFFF"/>
        <w:spacing w:after="0" w:line="250" w:lineRule="atLeast"/>
        <w:rPr>
          <w:rFonts w:ascii="Courier" w:eastAsia="Times New Roman" w:hAnsi="Courier" w:cs="Courier New"/>
          <w:color w:val="0000FF"/>
          <w:sz w:val="20"/>
        </w:rPr>
      </w:pPr>
      <w:r w:rsidRPr="009B2C0A">
        <w:rPr>
          <w:rFonts w:ascii="Courier" w:eastAsia="Times New Roman" w:hAnsi="Courier" w:cs="Courier New"/>
          <w:color w:val="0000FF"/>
          <w:sz w:val="20"/>
        </w:rPr>
        <w:t>Amount earned from interest: $54.23</w:t>
      </w:r>
    </w:p>
    <w:p w:rsidR="00DA0A42" w:rsidRPr="009B2C0A" w:rsidRDefault="00DA0A42" w:rsidP="009B2C0A">
      <w:pPr>
        <w:shd w:val="clear" w:color="auto" w:fill="FFFFFF"/>
        <w:spacing w:after="0" w:line="250" w:lineRule="atLeast"/>
        <w:rPr>
          <w:rFonts w:ascii="Courier" w:eastAsia="Times New Roman" w:hAnsi="Courier" w:cs="Courier New"/>
          <w:color w:val="0000FF"/>
          <w:sz w:val="20"/>
        </w:rPr>
      </w:pPr>
      <w:r w:rsidRPr="00DA0A42">
        <w:rPr>
          <w:rFonts w:ascii="Courier" w:eastAsia="Times New Roman" w:hAnsi="Courier" w:cs="Courier New"/>
          <w:color w:val="A52A2A"/>
          <w:sz w:val="20"/>
        </w:rPr>
        <w:t>&gt;&gt;&gt;</w:t>
      </w:r>
    </w:p>
    <w:p w:rsidR="00C6136F" w:rsidRPr="00DA0A42" w:rsidRDefault="00C6136F" w:rsidP="00C6136F">
      <w:pPr>
        <w:shd w:val="clear" w:color="auto" w:fill="FFFFFF"/>
        <w:spacing w:after="0" w:line="250" w:lineRule="atLeast"/>
        <w:rPr>
          <w:rFonts w:ascii="Verdana" w:eastAsia="Times New Roman" w:hAnsi="Verdana" w:cs="Times New Roman"/>
          <w:color w:val="000000"/>
          <w:sz w:val="18"/>
          <w:szCs w:val="18"/>
        </w:rPr>
      </w:pPr>
    </w:p>
    <w:p w:rsidR="00DA0A42" w:rsidRPr="00DA0A42" w:rsidRDefault="00DA0A42" w:rsidP="00DA0A42">
      <w:pPr>
        <w:shd w:val="clear" w:color="auto" w:fill="FFFFFF"/>
        <w:spacing w:after="0" w:line="300" w:lineRule="atLeast"/>
        <w:outlineLvl w:val="3"/>
        <w:rPr>
          <w:rFonts w:ascii="Verdana" w:eastAsia="Times New Roman" w:hAnsi="Verdana" w:cs="Times New Roman"/>
          <w:b/>
          <w:bCs/>
          <w:color w:val="000000"/>
        </w:rPr>
      </w:pPr>
      <w:r w:rsidRPr="00DA0A42">
        <w:rPr>
          <w:rFonts w:ascii="Verdana" w:eastAsia="Times New Roman" w:hAnsi="Verdana" w:cs="Times New Roman"/>
          <w:b/>
          <w:bCs/>
          <w:color w:val="000000"/>
        </w:rPr>
        <w:t>Hints</w:t>
      </w:r>
    </w:p>
    <w:p w:rsidR="00DA0A42" w:rsidRP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Use the</w:t>
      </w:r>
      <w:r w:rsidRPr="00DA0A42">
        <w:rPr>
          <w:rFonts w:ascii="Verdana" w:eastAsia="Times New Roman" w:hAnsi="Verdana" w:cs="Times New Roman"/>
          <w:color w:val="000000"/>
          <w:sz w:val="18"/>
        </w:rPr>
        <w:t> </w:t>
      </w:r>
      <w:hyperlink r:id="rId8" w:anchor="round" w:history="1">
        <w:r w:rsidRPr="00DC1566">
          <w:rPr>
            <w:rStyle w:val="Hyperlink"/>
            <w:rFonts w:ascii="Courier New" w:eastAsia="Times New Roman" w:hAnsi="Courier New" w:cs="Courier New"/>
            <w:sz w:val="18"/>
            <w:szCs w:val="24"/>
          </w:rPr>
          <w:t>round</w:t>
        </w:r>
      </w:hyperlink>
      <w:r w:rsidRPr="00DC1566">
        <w:rPr>
          <w:rFonts w:ascii="Courier" w:eastAsia="Times New Roman" w:hAnsi="Courier" w:cs="Courier New"/>
          <w:color w:val="000000"/>
          <w:sz w:val="14"/>
        </w:rPr>
        <w:t> </w:t>
      </w:r>
      <w:r w:rsidRPr="00DA0A42">
        <w:rPr>
          <w:rFonts w:ascii="Verdana" w:eastAsia="Times New Roman" w:hAnsi="Verdana" w:cs="Times New Roman"/>
          <w:color w:val="000000"/>
          <w:sz w:val="18"/>
          <w:szCs w:val="18"/>
        </w:rPr>
        <w:t>function.</w:t>
      </w:r>
    </w:p>
    <w:p w:rsidR="00DA0A42" w:rsidRP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To help you get started, here is a rough outline of the stages you should probably follow in writing your code:</w:t>
      </w:r>
    </w:p>
    <w:p w:rsidR="00DA0A42" w:rsidRPr="00DA0A42" w:rsidRDefault="00DA0A42" w:rsidP="00DA0A42">
      <w:pPr>
        <w:numPr>
          <w:ilvl w:val="0"/>
          <w:numId w:val="2"/>
        </w:numPr>
        <w:shd w:val="clear" w:color="auto" w:fill="FFFFFF"/>
        <w:spacing w:after="0" w:line="250" w:lineRule="atLeast"/>
        <w:ind w:left="840" w:right="480"/>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Retrieve user input.</w:t>
      </w:r>
    </w:p>
    <w:p w:rsidR="00DA0A42" w:rsidRPr="00DA0A42" w:rsidRDefault="00DC1566" w:rsidP="00DA0A42">
      <w:pPr>
        <w:numPr>
          <w:ilvl w:val="0"/>
          <w:numId w:val="2"/>
        </w:numPr>
        <w:shd w:val="clear" w:color="auto" w:fill="FFFFFF"/>
        <w:spacing w:after="0" w:line="250" w:lineRule="atLeast"/>
        <w:ind w:left="840" w:right="480"/>
        <w:rPr>
          <w:rFonts w:ascii="Verdana" w:eastAsia="Times New Roman" w:hAnsi="Verdana" w:cs="Times New Roman"/>
          <w:color w:val="000000"/>
          <w:sz w:val="18"/>
          <w:szCs w:val="18"/>
        </w:rPr>
      </w:pPr>
      <w:r>
        <w:rPr>
          <w:rFonts w:ascii="Verdana" w:eastAsia="Times New Roman" w:hAnsi="Verdana" w:cs="Times New Roman"/>
          <w:color w:val="000000"/>
          <w:sz w:val="18"/>
          <w:szCs w:val="18"/>
        </w:rPr>
        <w:t>Initialize some state variables</w:t>
      </w:r>
      <w:r w:rsidR="00E50D3F">
        <w:rPr>
          <w:rFonts w:ascii="Verdana" w:eastAsia="Times New Roman" w:hAnsi="Verdana" w:cs="Times New Roman"/>
          <w:color w:val="000000"/>
          <w:sz w:val="18"/>
          <w:szCs w:val="18"/>
        </w:rPr>
        <w:t xml:space="preserve"> that you will need to keep track of throughout your code</w:t>
      </w:r>
      <w:r w:rsidR="00CA1029">
        <w:rPr>
          <w:rFonts w:ascii="Verdana" w:eastAsia="Times New Roman" w:hAnsi="Verdana" w:cs="Times New Roman"/>
          <w:color w:val="000000"/>
          <w:sz w:val="18"/>
          <w:szCs w:val="18"/>
        </w:rPr>
        <w:t>.</w:t>
      </w:r>
    </w:p>
    <w:p w:rsidR="00DA0A42" w:rsidRPr="00DA0A42" w:rsidRDefault="00DA0A42" w:rsidP="00DA0A42">
      <w:pPr>
        <w:numPr>
          <w:ilvl w:val="0"/>
          <w:numId w:val="2"/>
        </w:numPr>
        <w:shd w:val="clear" w:color="auto" w:fill="FFFFFF"/>
        <w:spacing w:after="0" w:line="250" w:lineRule="atLeast"/>
        <w:ind w:left="840" w:right="480"/>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For each month:</w:t>
      </w:r>
    </w:p>
    <w:p w:rsidR="00DA0A42" w:rsidRPr="00DA0A42" w:rsidRDefault="00DA0A42" w:rsidP="00DA0A42">
      <w:pPr>
        <w:numPr>
          <w:ilvl w:val="1"/>
          <w:numId w:val="2"/>
        </w:numPr>
        <w:shd w:val="clear" w:color="auto" w:fill="FFFFFF"/>
        <w:spacing w:after="0" w:line="250" w:lineRule="atLeast"/>
        <w:ind w:left="1680" w:right="960"/>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Compute the new</w:t>
      </w:r>
      <w:r w:rsidR="00E50D3F">
        <w:rPr>
          <w:rFonts w:ascii="Verdana" w:eastAsia="Times New Roman" w:hAnsi="Verdana" w:cs="Times New Roman"/>
          <w:color w:val="000000"/>
          <w:sz w:val="18"/>
          <w:szCs w:val="18"/>
        </w:rPr>
        <w:t xml:space="preserve"> account</w:t>
      </w:r>
      <w:r w:rsidRPr="00DA0A42">
        <w:rPr>
          <w:rFonts w:ascii="Verdana" w:eastAsia="Times New Roman" w:hAnsi="Verdana" w:cs="Times New Roman"/>
          <w:color w:val="000000"/>
          <w:sz w:val="18"/>
          <w:szCs w:val="18"/>
        </w:rPr>
        <w:t xml:space="preserve"> balance</w:t>
      </w:r>
      <w:r w:rsidR="00E50D3F">
        <w:rPr>
          <w:rFonts w:ascii="Verdana" w:eastAsia="Times New Roman" w:hAnsi="Verdana" w:cs="Times New Roman"/>
          <w:color w:val="000000"/>
          <w:sz w:val="18"/>
          <w:szCs w:val="18"/>
        </w:rPr>
        <w:t xml:space="preserve"> for the end of that month</w:t>
      </w:r>
      <w:r w:rsidRPr="00DA0A42">
        <w:rPr>
          <w:rFonts w:ascii="Verdana" w:eastAsia="Times New Roman" w:hAnsi="Verdana" w:cs="Times New Roman"/>
          <w:color w:val="000000"/>
          <w:sz w:val="18"/>
          <w:szCs w:val="18"/>
        </w:rPr>
        <w:t xml:space="preserve">. </w:t>
      </w:r>
      <w:r w:rsidR="00E50D3F">
        <w:rPr>
          <w:rFonts w:ascii="Verdana" w:eastAsia="Times New Roman" w:hAnsi="Verdana" w:cs="Times New Roman"/>
          <w:color w:val="000000"/>
          <w:sz w:val="18"/>
          <w:szCs w:val="18"/>
        </w:rPr>
        <w:t xml:space="preserve">This requires adding the </w:t>
      </w:r>
      <w:del w:id="14" w:author="asolar" w:date="2013-02-10T23:57:00Z">
        <w:r w:rsidR="00E50D3F" w:rsidDel="00EF34D9">
          <w:rPr>
            <w:rFonts w:ascii="Verdana" w:eastAsia="Times New Roman" w:hAnsi="Verdana" w:cs="Times New Roman"/>
            <w:color w:val="000000"/>
            <w:sz w:val="18"/>
            <w:szCs w:val="18"/>
          </w:rPr>
          <w:delText xml:space="preserve">minimum </w:delText>
        </w:r>
      </w:del>
      <w:r w:rsidR="00E50D3F">
        <w:rPr>
          <w:rFonts w:ascii="Verdana" w:eastAsia="Times New Roman" w:hAnsi="Verdana" w:cs="Times New Roman"/>
          <w:color w:val="000000"/>
          <w:sz w:val="18"/>
          <w:szCs w:val="18"/>
        </w:rPr>
        <w:t>monthly invest</w:t>
      </w:r>
      <w:r w:rsidR="000F599A">
        <w:rPr>
          <w:rFonts w:ascii="Verdana" w:eastAsia="Times New Roman" w:hAnsi="Verdana" w:cs="Times New Roman"/>
          <w:color w:val="000000"/>
          <w:sz w:val="18"/>
          <w:szCs w:val="18"/>
        </w:rPr>
        <w:t>ment to the old account balance</w:t>
      </w:r>
      <w:r w:rsidR="00E50D3F">
        <w:rPr>
          <w:rFonts w:ascii="Verdana" w:eastAsia="Times New Roman" w:hAnsi="Verdana" w:cs="Times New Roman"/>
          <w:color w:val="000000"/>
          <w:sz w:val="18"/>
          <w:szCs w:val="18"/>
        </w:rPr>
        <w:t xml:space="preserve"> and applying interest</w:t>
      </w:r>
      <w:r w:rsidRPr="00DA0A42">
        <w:rPr>
          <w:rFonts w:ascii="Verdana" w:eastAsia="Times New Roman" w:hAnsi="Verdana" w:cs="Times New Roman"/>
          <w:color w:val="000000"/>
          <w:sz w:val="18"/>
          <w:szCs w:val="18"/>
        </w:rPr>
        <w:t>.</w:t>
      </w:r>
    </w:p>
    <w:p w:rsidR="00DA0A42" w:rsidRPr="00DA0A42" w:rsidRDefault="00E50D3F" w:rsidP="00DA0A42">
      <w:pPr>
        <w:numPr>
          <w:ilvl w:val="1"/>
          <w:numId w:val="2"/>
        </w:numPr>
        <w:shd w:val="clear" w:color="auto" w:fill="FFFFFF"/>
        <w:spacing w:after="0" w:line="250" w:lineRule="atLeast"/>
        <w:ind w:left="1680" w:right="960"/>
        <w:rPr>
          <w:rFonts w:ascii="Verdana" w:eastAsia="Times New Roman" w:hAnsi="Verdana" w:cs="Times New Roman"/>
          <w:color w:val="000000"/>
          <w:sz w:val="18"/>
          <w:szCs w:val="18"/>
        </w:rPr>
      </w:pPr>
      <w:r>
        <w:rPr>
          <w:rFonts w:ascii="Verdana" w:eastAsia="Times New Roman" w:hAnsi="Verdana" w:cs="Times New Roman"/>
          <w:color w:val="000000"/>
          <w:sz w:val="18"/>
          <w:szCs w:val="18"/>
        </w:rPr>
        <w:t>Print the balance for the end of that month.</w:t>
      </w:r>
    </w:p>
    <w:p w:rsidR="00DA0A42" w:rsidRPr="00DA0A42" w:rsidRDefault="00E50D3F" w:rsidP="00DA0A42">
      <w:pPr>
        <w:numPr>
          <w:ilvl w:val="0"/>
          <w:numId w:val="2"/>
        </w:numPr>
        <w:shd w:val="clear" w:color="auto" w:fill="FFFFFF"/>
        <w:spacing w:after="0" w:line="250" w:lineRule="atLeast"/>
        <w:ind w:left="840" w:right="480"/>
        <w:rPr>
          <w:rFonts w:ascii="Verdana" w:eastAsia="Times New Roman" w:hAnsi="Verdana" w:cs="Times New Roman"/>
          <w:color w:val="000000"/>
          <w:sz w:val="18"/>
          <w:szCs w:val="18"/>
        </w:rPr>
      </w:pPr>
      <w:r>
        <w:rPr>
          <w:rFonts w:ascii="Verdana" w:eastAsia="Times New Roman" w:hAnsi="Verdana" w:cs="Times New Roman"/>
          <w:color w:val="000000"/>
          <w:sz w:val="18"/>
          <w:szCs w:val="18"/>
        </w:rPr>
        <w:t>Finally, p</w:t>
      </w:r>
      <w:r w:rsidR="00DA0A42" w:rsidRPr="00DA0A42">
        <w:rPr>
          <w:rFonts w:ascii="Verdana" w:eastAsia="Times New Roman" w:hAnsi="Verdana" w:cs="Times New Roman"/>
          <w:color w:val="000000"/>
          <w:sz w:val="18"/>
          <w:szCs w:val="18"/>
        </w:rPr>
        <w:t xml:space="preserve">rint out the result statement with the total amount paid and the </w:t>
      </w:r>
      <w:r>
        <w:rPr>
          <w:rFonts w:ascii="Verdana" w:eastAsia="Times New Roman" w:hAnsi="Verdana" w:cs="Times New Roman"/>
          <w:color w:val="000000"/>
          <w:sz w:val="18"/>
          <w:szCs w:val="18"/>
        </w:rPr>
        <w:t>amount earned through</w:t>
      </w:r>
      <w:r w:rsidR="00DA0A42" w:rsidRPr="00DA0A42">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interest</w:t>
      </w:r>
      <w:r w:rsidR="00DA0A42" w:rsidRPr="00DA0A42">
        <w:rPr>
          <w:rFonts w:ascii="Verdana" w:eastAsia="Times New Roman" w:hAnsi="Verdana" w:cs="Times New Roman"/>
          <w:color w:val="000000"/>
          <w:sz w:val="18"/>
          <w:szCs w:val="18"/>
        </w:rPr>
        <w:t>.</w:t>
      </w:r>
    </w:p>
    <w:p w:rsid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Use these ideas to guide the creation of your code.</w:t>
      </w:r>
    </w:p>
    <w:p w:rsidR="005F1064" w:rsidRPr="00DA0A42" w:rsidRDefault="005F1064" w:rsidP="00DA0A42">
      <w:pPr>
        <w:shd w:val="clear" w:color="auto" w:fill="FFFFFF"/>
        <w:spacing w:after="0" w:line="250" w:lineRule="atLeast"/>
        <w:rPr>
          <w:rFonts w:ascii="Verdana" w:eastAsia="Times New Roman" w:hAnsi="Verdana" w:cs="Times New Roman"/>
          <w:color w:val="000000"/>
          <w:sz w:val="18"/>
          <w:szCs w:val="18"/>
        </w:rPr>
      </w:pPr>
    </w:p>
    <w:p w:rsidR="00DA0A42" w:rsidRPr="00DA0A42" w:rsidRDefault="00DA0A42" w:rsidP="00DA0A42">
      <w:pPr>
        <w:pBdr>
          <w:bottom w:val="single" w:sz="6" w:space="2" w:color="DDDDDD"/>
        </w:pBdr>
        <w:shd w:val="clear" w:color="auto" w:fill="FFFFFF"/>
        <w:spacing w:before="120" w:after="120" w:line="240" w:lineRule="auto"/>
        <w:outlineLvl w:val="1"/>
        <w:rPr>
          <w:rFonts w:ascii="Trebuchet MS" w:eastAsia="Times New Roman" w:hAnsi="Trebuchet MS" w:cs="Times New Roman"/>
          <w:b/>
          <w:bCs/>
          <w:color w:val="000000"/>
          <w:sz w:val="28"/>
          <w:szCs w:val="28"/>
        </w:rPr>
      </w:pPr>
      <w:r w:rsidRPr="00DA0A42">
        <w:rPr>
          <w:rFonts w:ascii="Trebuchet MS" w:eastAsia="Times New Roman" w:hAnsi="Trebuchet MS" w:cs="Times New Roman"/>
          <w:b/>
          <w:bCs/>
          <w:color w:val="000000"/>
          <w:sz w:val="28"/>
          <w:szCs w:val="28"/>
        </w:rPr>
        <w:t xml:space="preserve">Problem 2: </w:t>
      </w:r>
      <w:r w:rsidR="00364B2D">
        <w:rPr>
          <w:rFonts w:ascii="Trebuchet MS" w:eastAsia="Times New Roman" w:hAnsi="Trebuchet MS" w:cs="Times New Roman"/>
          <w:b/>
          <w:bCs/>
          <w:color w:val="000000"/>
          <w:sz w:val="28"/>
          <w:szCs w:val="28"/>
        </w:rPr>
        <w:t>Paying for Your Dream Car in One Year</w:t>
      </w:r>
    </w:p>
    <w:p w:rsidR="00364B2D" w:rsidRDefault="00364B2D" w:rsidP="00DA0A42">
      <w:pPr>
        <w:shd w:val="clear" w:color="auto" w:fill="FFFFFF"/>
        <w:spacing w:after="0" w:line="250"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Now write a program that calculates the minimum fixed monthly </w:t>
      </w:r>
      <w:r w:rsidR="003302E5">
        <w:rPr>
          <w:rFonts w:ascii="Verdana" w:eastAsia="Times New Roman" w:hAnsi="Verdana" w:cs="Times New Roman"/>
          <w:color w:val="000000"/>
          <w:sz w:val="18"/>
          <w:szCs w:val="18"/>
        </w:rPr>
        <w:t>investment</w:t>
      </w:r>
      <w:r>
        <w:rPr>
          <w:rFonts w:ascii="Verdana" w:eastAsia="Times New Roman" w:hAnsi="Verdana" w:cs="Times New Roman"/>
          <w:color w:val="000000"/>
          <w:sz w:val="18"/>
          <w:szCs w:val="18"/>
        </w:rPr>
        <w:t xml:space="preserve"> needed in order to buy your dream car in one year.</w:t>
      </w:r>
      <w:r w:rsidR="000F599A">
        <w:rPr>
          <w:rFonts w:ascii="Verdana" w:eastAsia="Times New Roman" w:hAnsi="Verdana" w:cs="Times New Roman"/>
          <w:color w:val="000000"/>
          <w:sz w:val="18"/>
          <w:szCs w:val="18"/>
        </w:rPr>
        <w:t xml:space="preserve"> </w:t>
      </w:r>
      <w:r w:rsidR="000F599A" w:rsidRPr="00DA0A42">
        <w:rPr>
          <w:rFonts w:ascii="Verdana" w:eastAsia="Times New Roman" w:hAnsi="Verdana" w:cs="Times New Roman"/>
          <w:color w:val="000000"/>
          <w:sz w:val="18"/>
          <w:szCs w:val="18"/>
        </w:rPr>
        <w:t xml:space="preserve">The monthly </w:t>
      </w:r>
      <w:r w:rsidR="006522CE">
        <w:rPr>
          <w:rFonts w:ascii="Verdana" w:eastAsia="Times New Roman" w:hAnsi="Verdana" w:cs="Times New Roman"/>
          <w:color w:val="000000"/>
          <w:sz w:val="18"/>
          <w:szCs w:val="18"/>
        </w:rPr>
        <w:t>investment</w:t>
      </w:r>
      <w:r w:rsidR="000F599A" w:rsidRPr="00DA0A42">
        <w:rPr>
          <w:rFonts w:ascii="Verdana" w:eastAsia="Times New Roman" w:hAnsi="Verdana" w:cs="Times New Roman"/>
          <w:color w:val="000000"/>
          <w:sz w:val="18"/>
          <w:szCs w:val="18"/>
        </w:rPr>
        <w:t xml:space="preserve"> must be a multiple of $10 and is the same for all months.</w:t>
      </w:r>
    </w:p>
    <w:p w:rsidR="00DA0A42" w:rsidRP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Take as input:</w:t>
      </w:r>
    </w:p>
    <w:p w:rsidR="00DA0A42" w:rsidRPr="00DA0A42" w:rsidRDefault="00DA0A42" w:rsidP="00DA0A42">
      <w:pPr>
        <w:numPr>
          <w:ilvl w:val="0"/>
          <w:numId w:val="3"/>
        </w:numPr>
        <w:shd w:val="clear" w:color="auto" w:fill="FFFFFF"/>
        <w:spacing w:after="0" w:line="250" w:lineRule="atLeast"/>
        <w:ind w:left="840" w:right="480"/>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 xml:space="preserve">the </w:t>
      </w:r>
      <w:r w:rsidR="00364B2D">
        <w:rPr>
          <w:rFonts w:ascii="Verdana" w:eastAsia="Times New Roman" w:hAnsi="Verdana" w:cs="Times New Roman"/>
          <w:color w:val="000000"/>
          <w:sz w:val="18"/>
          <w:szCs w:val="18"/>
        </w:rPr>
        <w:t>price of your dream car</w:t>
      </w:r>
    </w:p>
    <w:p w:rsidR="00DA0A42" w:rsidRPr="00DA0A42" w:rsidRDefault="00DA0A42" w:rsidP="00DA0A42">
      <w:pPr>
        <w:numPr>
          <w:ilvl w:val="0"/>
          <w:numId w:val="3"/>
        </w:numPr>
        <w:shd w:val="clear" w:color="auto" w:fill="FFFFFF"/>
        <w:spacing w:after="0" w:line="250" w:lineRule="atLeast"/>
        <w:ind w:left="840" w:right="480"/>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interest rate as a decimal</w:t>
      </w:r>
    </w:p>
    <w:p w:rsidR="00DA0A42" w:rsidRPr="00DA0A42" w:rsidRDefault="00364B2D" w:rsidP="00DA0A42">
      <w:pPr>
        <w:shd w:val="clear" w:color="auto" w:fill="FFFFFF"/>
        <w:spacing w:after="0" w:line="250"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Print out the minimum fixed monthly </w:t>
      </w:r>
      <w:r w:rsidR="000124E8">
        <w:rPr>
          <w:rFonts w:ascii="Verdana" w:eastAsia="Times New Roman" w:hAnsi="Verdana" w:cs="Times New Roman"/>
          <w:color w:val="000000"/>
          <w:sz w:val="18"/>
          <w:szCs w:val="18"/>
        </w:rPr>
        <w:t>investment</w:t>
      </w:r>
      <w:r>
        <w:rPr>
          <w:rFonts w:ascii="Verdana" w:eastAsia="Times New Roman" w:hAnsi="Verdana" w:cs="Times New Roman"/>
          <w:color w:val="000000"/>
          <w:sz w:val="18"/>
          <w:szCs w:val="18"/>
        </w:rPr>
        <w:t xml:space="preserve"> needed and the final account balance.</w:t>
      </w:r>
    </w:p>
    <w:p w:rsidR="000F599A" w:rsidRDefault="000F599A" w:rsidP="000F599A">
      <w:pPr>
        <w:shd w:val="clear" w:color="auto" w:fill="FFFFFF"/>
        <w:spacing w:after="0" w:line="250" w:lineRule="atLeast"/>
        <w:rPr>
          <w:rFonts w:ascii="Verdana" w:eastAsia="Times New Roman" w:hAnsi="Verdana" w:cs="Times New Roman"/>
          <w:color w:val="000000"/>
          <w:sz w:val="18"/>
          <w:szCs w:val="18"/>
        </w:rPr>
      </w:pPr>
    </w:p>
    <w:p w:rsidR="00DA0A42" w:rsidRPr="00DA0A42" w:rsidRDefault="00DA0A42" w:rsidP="000F599A">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b/>
          <w:bCs/>
          <w:color w:val="000000"/>
        </w:rPr>
        <w:t>Test Case 1</w:t>
      </w:r>
    </w:p>
    <w:p w:rsidR="00865944" w:rsidRPr="00865944" w:rsidRDefault="00DA0A42" w:rsidP="00865944">
      <w:pPr>
        <w:shd w:val="clear" w:color="auto" w:fill="FFFFFF"/>
        <w:spacing w:after="0" w:line="250" w:lineRule="atLeast"/>
        <w:rPr>
          <w:rFonts w:ascii="Courier" w:eastAsia="Times New Roman" w:hAnsi="Courier" w:cs="Courier New"/>
          <w:color w:val="0000FF"/>
          <w:sz w:val="20"/>
        </w:rPr>
      </w:pPr>
      <w:r w:rsidRPr="00DA0A42">
        <w:rPr>
          <w:rFonts w:ascii="Courier" w:eastAsia="Times New Roman" w:hAnsi="Courier" w:cs="Courier New"/>
          <w:color w:val="A52A2A"/>
          <w:sz w:val="20"/>
        </w:rPr>
        <w:lastRenderedPageBreak/>
        <w:t>&gt;&gt;&gt;</w:t>
      </w:r>
      <w:r w:rsidRPr="00DA0A42">
        <w:rPr>
          <w:rFonts w:ascii="Courier" w:eastAsia="Times New Roman" w:hAnsi="Courier" w:cs="Courier New"/>
          <w:color w:val="000000"/>
          <w:sz w:val="20"/>
        </w:rPr>
        <w:t> </w:t>
      </w:r>
      <w:r w:rsidRPr="00DA0A42">
        <w:rPr>
          <w:rFonts w:ascii="Courier" w:eastAsia="Times New Roman" w:hAnsi="Courier" w:cs="Courier New"/>
          <w:color w:val="000000"/>
          <w:sz w:val="20"/>
          <w:szCs w:val="20"/>
        </w:rPr>
        <w:br/>
      </w:r>
      <w:r w:rsidRPr="00DA0A42">
        <w:rPr>
          <w:rFonts w:ascii="Courier" w:eastAsia="Times New Roman" w:hAnsi="Courier" w:cs="Courier New"/>
          <w:color w:val="0000FF"/>
          <w:sz w:val="20"/>
        </w:rPr>
        <w:t xml:space="preserve">Enter the </w:t>
      </w:r>
      <w:r w:rsidR="00865944">
        <w:rPr>
          <w:rFonts w:ascii="Courier" w:eastAsia="Times New Roman" w:hAnsi="Courier" w:cs="Courier New"/>
          <w:color w:val="0000FF"/>
          <w:sz w:val="20"/>
        </w:rPr>
        <w:t>price of your dream car</w:t>
      </w:r>
      <w:r w:rsidRPr="00DA0A42">
        <w:rPr>
          <w:rFonts w:ascii="Courier" w:eastAsia="Times New Roman" w:hAnsi="Courier" w:cs="Courier New"/>
          <w:color w:val="0000FF"/>
          <w:sz w:val="20"/>
        </w:rPr>
        <w:t>:</w:t>
      </w:r>
      <w:r w:rsidRPr="00DA0A42">
        <w:rPr>
          <w:rFonts w:ascii="Courier" w:eastAsia="Times New Roman" w:hAnsi="Courier" w:cs="Courier New"/>
          <w:color w:val="000000"/>
          <w:sz w:val="20"/>
        </w:rPr>
        <w:t> </w:t>
      </w:r>
      <w:r w:rsidR="00865944">
        <w:rPr>
          <w:rFonts w:ascii="Courier" w:eastAsia="Times New Roman" w:hAnsi="Courier" w:cs="Courier New"/>
          <w:color w:val="000000"/>
          <w:sz w:val="20"/>
        </w:rPr>
        <w:t>200000.0</w:t>
      </w:r>
      <w:r w:rsidRPr="00DA0A42">
        <w:rPr>
          <w:rFonts w:ascii="Courier" w:eastAsia="Times New Roman" w:hAnsi="Courier" w:cs="Courier New"/>
          <w:color w:val="000000"/>
          <w:sz w:val="20"/>
          <w:szCs w:val="20"/>
        </w:rPr>
        <w:br/>
      </w:r>
      <w:r w:rsidRPr="00DA0A42">
        <w:rPr>
          <w:rFonts w:ascii="Courier" w:eastAsia="Times New Roman" w:hAnsi="Courier" w:cs="Courier New"/>
          <w:color w:val="0000FF"/>
          <w:sz w:val="20"/>
        </w:rPr>
        <w:t xml:space="preserve">Enter the annual </w:t>
      </w:r>
      <w:del w:id="15" w:author="asolar" w:date="2013-02-11T00:05:00Z">
        <w:r w:rsidRPr="00DA0A42" w:rsidDel="00AC4153">
          <w:rPr>
            <w:rFonts w:ascii="Courier" w:eastAsia="Times New Roman" w:hAnsi="Courier" w:cs="Courier New"/>
            <w:color w:val="0000FF"/>
            <w:sz w:val="20"/>
          </w:rPr>
          <w:delText xml:space="preserve">credit card </w:delText>
        </w:r>
      </w:del>
      <w:r w:rsidRPr="00DA0A42">
        <w:rPr>
          <w:rFonts w:ascii="Courier" w:eastAsia="Times New Roman" w:hAnsi="Courier" w:cs="Courier New"/>
          <w:color w:val="0000FF"/>
          <w:sz w:val="20"/>
        </w:rPr>
        <w:t>interest rate as a decimal:</w:t>
      </w:r>
      <w:r w:rsidRPr="00DA0A42">
        <w:rPr>
          <w:rFonts w:ascii="Courier" w:eastAsia="Times New Roman" w:hAnsi="Courier" w:cs="Courier New"/>
          <w:color w:val="000000"/>
          <w:sz w:val="20"/>
        </w:rPr>
        <w:t> </w:t>
      </w:r>
      <w:r w:rsidR="00865944">
        <w:rPr>
          <w:rFonts w:ascii="Courier" w:eastAsia="Times New Roman" w:hAnsi="Courier" w:cs="Courier New"/>
          <w:color w:val="000000"/>
          <w:sz w:val="20"/>
        </w:rPr>
        <w:t>.</w:t>
      </w:r>
      <w:proofErr w:type="gramStart"/>
      <w:r w:rsidR="00865944">
        <w:rPr>
          <w:rFonts w:ascii="Courier" w:eastAsia="Times New Roman" w:hAnsi="Courier" w:cs="Courier New"/>
          <w:color w:val="000000"/>
          <w:sz w:val="20"/>
        </w:rPr>
        <w:t>12</w:t>
      </w:r>
      <w:r w:rsidRPr="00DA0A42">
        <w:rPr>
          <w:rFonts w:ascii="Courier" w:eastAsia="Times New Roman" w:hAnsi="Courier" w:cs="Courier New"/>
          <w:color w:val="000000"/>
          <w:sz w:val="20"/>
          <w:szCs w:val="20"/>
        </w:rPr>
        <w:br/>
      </w:r>
      <w:r w:rsidRPr="00DA0A42">
        <w:rPr>
          <w:rFonts w:ascii="Courier" w:eastAsia="Times New Roman" w:hAnsi="Courier" w:cs="Courier New"/>
          <w:color w:val="0000FF"/>
          <w:sz w:val="20"/>
        </w:rPr>
        <w:t>RESULT</w:t>
      </w:r>
      <w:r w:rsidRPr="00DA0A42">
        <w:rPr>
          <w:rFonts w:ascii="Courier" w:eastAsia="Times New Roman" w:hAnsi="Courier" w:cs="Courier New"/>
          <w:color w:val="0000FF"/>
          <w:sz w:val="20"/>
          <w:szCs w:val="20"/>
        </w:rPr>
        <w:br/>
      </w:r>
      <w:r w:rsidR="00865944" w:rsidRPr="00865944">
        <w:rPr>
          <w:rFonts w:ascii="Courier" w:eastAsia="Times New Roman" w:hAnsi="Courier" w:cs="Courier New"/>
          <w:color w:val="0000FF"/>
          <w:sz w:val="20"/>
        </w:rPr>
        <w:t>Minimum monthly investment</w:t>
      </w:r>
      <w:proofErr w:type="gramEnd"/>
      <w:r w:rsidR="00865944" w:rsidRPr="00865944">
        <w:rPr>
          <w:rFonts w:ascii="Courier" w:eastAsia="Times New Roman" w:hAnsi="Courier" w:cs="Courier New"/>
          <w:color w:val="0000FF"/>
          <w:sz w:val="20"/>
        </w:rPr>
        <w:t xml:space="preserve"> to buy car in 1 year:</w:t>
      </w:r>
      <w:r w:rsidR="00865944">
        <w:rPr>
          <w:rFonts w:ascii="Courier" w:eastAsia="Times New Roman" w:hAnsi="Courier" w:cs="Courier New"/>
          <w:color w:val="0000FF"/>
          <w:sz w:val="20"/>
        </w:rPr>
        <w:t xml:space="preserve"> </w:t>
      </w:r>
      <w:r w:rsidR="00865944" w:rsidRPr="00865944">
        <w:rPr>
          <w:rFonts w:ascii="Courier" w:eastAsia="Times New Roman" w:hAnsi="Courier" w:cs="Courier New"/>
          <w:color w:val="0000FF"/>
          <w:sz w:val="20"/>
        </w:rPr>
        <w:t>$8290.0</w:t>
      </w:r>
    </w:p>
    <w:p w:rsidR="00DA0A42" w:rsidRDefault="00865944" w:rsidP="00865944">
      <w:pPr>
        <w:shd w:val="clear" w:color="auto" w:fill="FFFFFF"/>
        <w:spacing w:after="0" w:line="250" w:lineRule="atLeast"/>
        <w:rPr>
          <w:rFonts w:ascii="Courier" w:eastAsia="Times New Roman" w:hAnsi="Courier" w:cs="Courier New"/>
          <w:color w:val="A52A2A"/>
          <w:sz w:val="20"/>
        </w:rPr>
      </w:pPr>
      <w:r w:rsidRPr="00865944">
        <w:rPr>
          <w:rFonts w:ascii="Courier" w:eastAsia="Times New Roman" w:hAnsi="Courier" w:cs="Courier New"/>
          <w:color w:val="0000FF"/>
          <w:sz w:val="20"/>
        </w:rPr>
        <w:t>Account balance: $200063.67</w:t>
      </w:r>
      <w:r w:rsidR="00DA0A42" w:rsidRPr="00DA0A42">
        <w:rPr>
          <w:rFonts w:ascii="Courier" w:eastAsia="Times New Roman" w:hAnsi="Courier" w:cs="Courier New"/>
          <w:color w:val="000000"/>
          <w:sz w:val="20"/>
          <w:szCs w:val="20"/>
        </w:rPr>
        <w:br/>
      </w:r>
      <w:r w:rsidR="00DA0A42" w:rsidRPr="00DA0A42">
        <w:rPr>
          <w:rFonts w:ascii="Courier" w:eastAsia="Times New Roman" w:hAnsi="Courier" w:cs="Courier New"/>
          <w:color w:val="A52A2A"/>
          <w:sz w:val="20"/>
        </w:rPr>
        <w:t>&gt;&gt;&gt;</w:t>
      </w:r>
    </w:p>
    <w:p w:rsidR="00E32E26" w:rsidRPr="00DA0A42" w:rsidRDefault="00E32E26" w:rsidP="00865944">
      <w:pPr>
        <w:shd w:val="clear" w:color="auto" w:fill="FFFFFF"/>
        <w:spacing w:after="0" w:line="250" w:lineRule="atLeast"/>
        <w:rPr>
          <w:rFonts w:ascii="Verdana" w:eastAsia="Times New Roman" w:hAnsi="Verdana" w:cs="Times New Roman"/>
          <w:color w:val="000000"/>
          <w:sz w:val="18"/>
          <w:szCs w:val="18"/>
        </w:rPr>
      </w:pPr>
    </w:p>
    <w:p w:rsidR="00530C51" w:rsidRPr="00DA0A42" w:rsidRDefault="00DA0A42" w:rsidP="00DA0A42">
      <w:pPr>
        <w:shd w:val="clear" w:color="auto" w:fill="FFFFFF"/>
        <w:spacing w:after="0" w:line="300" w:lineRule="atLeast"/>
        <w:outlineLvl w:val="3"/>
        <w:rPr>
          <w:rFonts w:ascii="Verdana" w:eastAsia="Times New Roman" w:hAnsi="Verdana" w:cs="Times New Roman"/>
          <w:b/>
          <w:bCs/>
          <w:color w:val="000000"/>
        </w:rPr>
      </w:pPr>
      <w:r w:rsidRPr="00DA0A42">
        <w:rPr>
          <w:rFonts w:ascii="Verdana" w:eastAsia="Times New Roman" w:hAnsi="Verdana" w:cs="Times New Roman"/>
          <w:b/>
          <w:bCs/>
          <w:color w:val="000000"/>
        </w:rPr>
        <w:t>Test Case 2</w:t>
      </w:r>
    </w:p>
    <w:p w:rsidR="00530C51" w:rsidRPr="00530C51" w:rsidRDefault="00DA0A42" w:rsidP="00530C51">
      <w:pPr>
        <w:shd w:val="clear" w:color="auto" w:fill="FFFFFF"/>
        <w:spacing w:after="0" w:line="250" w:lineRule="atLeast"/>
        <w:rPr>
          <w:rFonts w:ascii="Courier" w:eastAsia="Times New Roman" w:hAnsi="Courier" w:cs="Courier New"/>
          <w:color w:val="0000FF"/>
          <w:sz w:val="20"/>
        </w:rPr>
      </w:pPr>
      <w:r w:rsidRPr="00DA0A42">
        <w:rPr>
          <w:rFonts w:ascii="Courier" w:eastAsia="Times New Roman" w:hAnsi="Courier" w:cs="Courier New"/>
          <w:color w:val="A52A2A"/>
          <w:sz w:val="20"/>
        </w:rPr>
        <w:t>&gt;&gt;&gt;</w:t>
      </w:r>
      <w:r w:rsidRPr="00DA0A42">
        <w:rPr>
          <w:rFonts w:ascii="Courier" w:eastAsia="Times New Roman" w:hAnsi="Courier" w:cs="Courier New"/>
          <w:color w:val="000000"/>
          <w:sz w:val="20"/>
        </w:rPr>
        <w:t> </w:t>
      </w:r>
      <w:r w:rsidRPr="00DA0A42">
        <w:rPr>
          <w:rFonts w:ascii="Courier" w:eastAsia="Times New Roman" w:hAnsi="Courier" w:cs="Courier New"/>
          <w:color w:val="000000"/>
          <w:sz w:val="20"/>
          <w:szCs w:val="20"/>
        </w:rPr>
        <w:br/>
      </w:r>
      <w:r w:rsidR="00423AA8" w:rsidRPr="00DA0A42">
        <w:rPr>
          <w:rFonts w:ascii="Courier" w:eastAsia="Times New Roman" w:hAnsi="Courier" w:cs="Courier New"/>
          <w:color w:val="0000FF"/>
          <w:sz w:val="20"/>
        </w:rPr>
        <w:t xml:space="preserve">Enter the </w:t>
      </w:r>
      <w:r w:rsidR="00423AA8">
        <w:rPr>
          <w:rFonts w:ascii="Courier" w:eastAsia="Times New Roman" w:hAnsi="Courier" w:cs="Courier New"/>
          <w:color w:val="0000FF"/>
          <w:sz w:val="20"/>
        </w:rPr>
        <w:t>price of your dream car</w:t>
      </w:r>
      <w:r w:rsidR="00423AA8" w:rsidRPr="00DA0A42">
        <w:rPr>
          <w:rFonts w:ascii="Courier" w:eastAsia="Times New Roman" w:hAnsi="Courier" w:cs="Courier New"/>
          <w:color w:val="0000FF"/>
          <w:sz w:val="20"/>
        </w:rPr>
        <w:t>:</w:t>
      </w:r>
      <w:r w:rsidR="00423AA8" w:rsidRPr="00DA0A42">
        <w:rPr>
          <w:rFonts w:ascii="Courier" w:eastAsia="Times New Roman" w:hAnsi="Courier" w:cs="Courier New"/>
          <w:color w:val="000000"/>
          <w:sz w:val="20"/>
        </w:rPr>
        <w:t> </w:t>
      </w:r>
      <w:r w:rsidR="009C2922">
        <w:rPr>
          <w:rFonts w:ascii="Courier" w:eastAsia="Times New Roman" w:hAnsi="Courier" w:cs="Courier New"/>
          <w:color w:val="000000"/>
          <w:sz w:val="20"/>
        </w:rPr>
        <w:t>25</w:t>
      </w:r>
      <w:r w:rsidR="00423AA8">
        <w:rPr>
          <w:rFonts w:ascii="Courier" w:eastAsia="Times New Roman" w:hAnsi="Courier" w:cs="Courier New"/>
          <w:color w:val="000000"/>
          <w:sz w:val="20"/>
        </w:rPr>
        <w:t>000.0</w:t>
      </w:r>
      <w:r w:rsidR="00423AA8" w:rsidRPr="00DA0A42">
        <w:rPr>
          <w:rFonts w:ascii="Courier" w:eastAsia="Times New Roman" w:hAnsi="Courier" w:cs="Courier New"/>
          <w:color w:val="000000"/>
          <w:sz w:val="20"/>
          <w:szCs w:val="20"/>
        </w:rPr>
        <w:br/>
      </w:r>
      <w:r w:rsidR="00423AA8" w:rsidRPr="00DA0A42">
        <w:rPr>
          <w:rFonts w:ascii="Courier" w:eastAsia="Times New Roman" w:hAnsi="Courier" w:cs="Courier New"/>
          <w:color w:val="0000FF"/>
          <w:sz w:val="20"/>
        </w:rPr>
        <w:t xml:space="preserve">Enter the annual </w:t>
      </w:r>
      <w:del w:id="16" w:author="asolar" w:date="2013-02-11T00:05:00Z">
        <w:r w:rsidR="00423AA8" w:rsidRPr="00DA0A42" w:rsidDel="00AC4153">
          <w:rPr>
            <w:rFonts w:ascii="Courier" w:eastAsia="Times New Roman" w:hAnsi="Courier" w:cs="Courier New"/>
            <w:color w:val="0000FF"/>
            <w:sz w:val="20"/>
          </w:rPr>
          <w:delText xml:space="preserve">credit card </w:delText>
        </w:r>
      </w:del>
      <w:r w:rsidR="00423AA8" w:rsidRPr="00DA0A42">
        <w:rPr>
          <w:rFonts w:ascii="Courier" w:eastAsia="Times New Roman" w:hAnsi="Courier" w:cs="Courier New"/>
          <w:color w:val="0000FF"/>
          <w:sz w:val="20"/>
        </w:rPr>
        <w:t>interest rate as a decimal:</w:t>
      </w:r>
      <w:r w:rsidR="00423AA8" w:rsidRPr="00DA0A42">
        <w:rPr>
          <w:rFonts w:ascii="Courier" w:eastAsia="Times New Roman" w:hAnsi="Courier" w:cs="Courier New"/>
          <w:color w:val="000000"/>
          <w:sz w:val="20"/>
        </w:rPr>
        <w:t> </w:t>
      </w:r>
      <w:r w:rsidR="009C2922">
        <w:rPr>
          <w:rFonts w:ascii="Courier" w:eastAsia="Times New Roman" w:hAnsi="Courier" w:cs="Courier New"/>
          <w:color w:val="000000"/>
          <w:sz w:val="20"/>
        </w:rPr>
        <w:t>.</w:t>
      </w:r>
      <w:proofErr w:type="gramStart"/>
      <w:r w:rsidR="009C2922">
        <w:rPr>
          <w:rFonts w:ascii="Courier" w:eastAsia="Times New Roman" w:hAnsi="Courier" w:cs="Courier New"/>
          <w:color w:val="000000"/>
          <w:sz w:val="20"/>
        </w:rPr>
        <w:t>008</w:t>
      </w:r>
      <w:r w:rsidR="00423AA8" w:rsidRPr="00DA0A42">
        <w:rPr>
          <w:rFonts w:ascii="Courier" w:eastAsia="Times New Roman" w:hAnsi="Courier" w:cs="Courier New"/>
          <w:color w:val="000000"/>
          <w:sz w:val="20"/>
          <w:szCs w:val="20"/>
        </w:rPr>
        <w:br/>
      </w:r>
      <w:r w:rsidR="00423AA8" w:rsidRPr="00DA0A42">
        <w:rPr>
          <w:rFonts w:ascii="Courier" w:eastAsia="Times New Roman" w:hAnsi="Courier" w:cs="Courier New"/>
          <w:color w:val="0000FF"/>
          <w:sz w:val="20"/>
        </w:rPr>
        <w:t>RESULT</w:t>
      </w:r>
      <w:r w:rsidR="00423AA8" w:rsidRPr="00DA0A42">
        <w:rPr>
          <w:rFonts w:ascii="Courier" w:eastAsia="Times New Roman" w:hAnsi="Courier" w:cs="Courier New"/>
          <w:color w:val="0000FF"/>
          <w:sz w:val="20"/>
          <w:szCs w:val="20"/>
        </w:rPr>
        <w:br/>
      </w:r>
      <w:r w:rsidR="00530C51" w:rsidRPr="00530C51">
        <w:rPr>
          <w:rFonts w:ascii="Courier" w:eastAsia="Times New Roman" w:hAnsi="Courier" w:cs="Courier New"/>
          <w:color w:val="0000FF"/>
          <w:sz w:val="20"/>
        </w:rPr>
        <w:t>Minimum monthly investment</w:t>
      </w:r>
      <w:proofErr w:type="gramEnd"/>
      <w:r w:rsidR="00530C51" w:rsidRPr="00530C51">
        <w:rPr>
          <w:rFonts w:ascii="Courier" w:eastAsia="Times New Roman" w:hAnsi="Courier" w:cs="Courier New"/>
          <w:color w:val="0000FF"/>
          <w:sz w:val="20"/>
        </w:rPr>
        <w:t xml:space="preserve"> to buy car in 1 year:</w:t>
      </w:r>
      <w:r w:rsidR="00CD60DB">
        <w:rPr>
          <w:rFonts w:ascii="Courier" w:eastAsia="Times New Roman" w:hAnsi="Courier" w:cs="Courier New"/>
          <w:color w:val="0000FF"/>
          <w:sz w:val="20"/>
        </w:rPr>
        <w:t xml:space="preserve"> </w:t>
      </w:r>
      <w:r w:rsidR="00530C51" w:rsidRPr="00530C51">
        <w:rPr>
          <w:rFonts w:ascii="Courier" w:eastAsia="Times New Roman" w:hAnsi="Courier" w:cs="Courier New"/>
          <w:color w:val="0000FF"/>
          <w:sz w:val="20"/>
        </w:rPr>
        <w:t>$2000.0</w:t>
      </w:r>
    </w:p>
    <w:p w:rsidR="00DA0A42" w:rsidRDefault="00530C51" w:rsidP="00530C51">
      <w:pPr>
        <w:shd w:val="clear" w:color="auto" w:fill="FFFFFF"/>
        <w:spacing w:after="0" w:line="250" w:lineRule="atLeast"/>
        <w:rPr>
          <w:rFonts w:ascii="Courier" w:eastAsia="Times New Roman" w:hAnsi="Courier" w:cs="Courier New"/>
          <w:color w:val="A52A2A"/>
          <w:sz w:val="20"/>
        </w:rPr>
      </w:pPr>
      <w:r w:rsidRPr="00530C51">
        <w:rPr>
          <w:rFonts w:ascii="Courier" w:eastAsia="Times New Roman" w:hAnsi="Courier" w:cs="Courier New"/>
          <w:color w:val="0000FF"/>
          <w:sz w:val="20"/>
        </w:rPr>
        <w:t>Account balance: $25084.67</w:t>
      </w:r>
      <w:r w:rsidR="00DA0A42" w:rsidRPr="00DA0A42">
        <w:rPr>
          <w:rFonts w:ascii="Courier" w:eastAsia="Times New Roman" w:hAnsi="Courier" w:cs="Courier New"/>
          <w:color w:val="000000"/>
          <w:sz w:val="20"/>
          <w:szCs w:val="20"/>
        </w:rPr>
        <w:br/>
      </w:r>
      <w:r w:rsidR="00DA0A42" w:rsidRPr="00DA0A42">
        <w:rPr>
          <w:rFonts w:ascii="Courier" w:eastAsia="Times New Roman" w:hAnsi="Courier" w:cs="Courier New"/>
          <w:color w:val="A52A2A"/>
          <w:sz w:val="20"/>
        </w:rPr>
        <w:t>&gt;&gt;&gt;</w:t>
      </w:r>
    </w:p>
    <w:p w:rsidR="001301E2" w:rsidRPr="00DA0A42" w:rsidRDefault="001301E2" w:rsidP="00530C51">
      <w:pPr>
        <w:shd w:val="clear" w:color="auto" w:fill="FFFFFF"/>
        <w:spacing w:after="0" w:line="250" w:lineRule="atLeast"/>
        <w:rPr>
          <w:rFonts w:ascii="Verdana" w:eastAsia="Times New Roman" w:hAnsi="Verdana" w:cs="Times New Roman"/>
          <w:color w:val="000000"/>
          <w:sz w:val="18"/>
          <w:szCs w:val="18"/>
        </w:rPr>
      </w:pPr>
    </w:p>
    <w:p w:rsidR="00DA0A42" w:rsidRPr="00DA0A42" w:rsidRDefault="00DA0A42" w:rsidP="00DA0A42">
      <w:pPr>
        <w:shd w:val="clear" w:color="auto" w:fill="FFFFFF"/>
        <w:spacing w:after="0" w:line="300" w:lineRule="atLeast"/>
        <w:outlineLvl w:val="3"/>
        <w:rPr>
          <w:rFonts w:ascii="Verdana" w:eastAsia="Times New Roman" w:hAnsi="Verdana" w:cs="Times New Roman"/>
          <w:b/>
          <w:bCs/>
          <w:color w:val="000000"/>
        </w:rPr>
      </w:pPr>
      <w:r w:rsidRPr="00DA0A42">
        <w:rPr>
          <w:rFonts w:ascii="Verdana" w:eastAsia="Times New Roman" w:hAnsi="Verdana" w:cs="Times New Roman"/>
          <w:b/>
          <w:bCs/>
          <w:color w:val="000000"/>
        </w:rPr>
        <w:t>Hints</w:t>
      </w:r>
    </w:p>
    <w:p w:rsid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 xml:space="preserve">Start at $10 payments per </w:t>
      </w:r>
      <w:r w:rsidR="006522CE">
        <w:rPr>
          <w:rFonts w:ascii="Verdana" w:eastAsia="Times New Roman" w:hAnsi="Verdana" w:cs="Times New Roman"/>
          <w:color w:val="000000"/>
          <w:sz w:val="18"/>
          <w:szCs w:val="18"/>
        </w:rPr>
        <w:t xml:space="preserve">month and calculate whether you will be able to afford your car after 12 months </w:t>
      </w:r>
      <w:r w:rsidRPr="00DA0A42">
        <w:rPr>
          <w:rFonts w:ascii="Verdana" w:eastAsia="Times New Roman" w:hAnsi="Verdana" w:cs="Times New Roman"/>
          <w:color w:val="000000"/>
          <w:sz w:val="18"/>
          <w:szCs w:val="18"/>
        </w:rPr>
        <w:t xml:space="preserve">(taking into account the interest accrued each month). If $10 monthly payments are insufficient to </w:t>
      </w:r>
      <w:r w:rsidR="006522CE">
        <w:rPr>
          <w:rFonts w:ascii="Verdana" w:eastAsia="Times New Roman" w:hAnsi="Verdana" w:cs="Times New Roman"/>
          <w:color w:val="000000"/>
          <w:sz w:val="18"/>
          <w:szCs w:val="18"/>
        </w:rPr>
        <w:t>buy your dream car</w:t>
      </w:r>
      <w:r w:rsidRPr="00DA0A42">
        <w:rPr>
          <w:rFonts w:ascii="Verdana" w:eastAsia="Times New Roman" w:hAnsi="Verdana" w:cs="Times New Roman"/>
          <w:color w:val="000000"/>
          <w:sz w:val="18"/>
          <w:szCs w:val="18"/>
        </w:rPr>
        <w:t xml:space="preserve"> within a year, increase the monthly payment by $10 and repeat.</w:t>
      </w:r>
    </w:p>
    <w:p w:rsidR="001301E2" w:rsidRPr="00DA0A42" w:rsidRDefault="001301E2" w:rsidP="00DA0A42">
      <w:pPr>
        <w:shd w:val="clear" w:color="auto" w:fill="FFFFFF"/>
        <w:spacing w:after="0" w:line="250" w:lineRule="atLeast"/>
        <w:rPr>
          <w:rFonts w:ascii="Verdana" w:eastAsia="Times New Roman" w:hAnsi="Verdana" w:cs="Times New Roman"/>
          <w:color w:val="000000"/>
          <w:sz w:val="18"/>
          <w:szCs w:val="18"/>
        </w:rPr>
      </w:pPr>
    </w:p>
    <w:p w:rsidR="00DA0A42" w:rsidRPr="00DA0A42" w:rsidRDefault="00DA0A42" w:rsidP="00DA0A42">
      <w:pPr>
        <w:pBdr>
          <w:bottom w:val="single" w:sz="6" w:space="2" w:color="DDDDDD"/>
        </w:pBdr>
        <w:shd w:val="clear" w:color="auto" w:fill="FFFFFF"/>
        <w:spacing w:before="120" w:after="120" w:line="240" w:lineRule="auto"/>
        <w:outlineLvl w:val="1"/>
        <w:rPr>
          <w:rFonts w:ascii="Trebuchet MS" w:eastAsia="Times New Roman" w:hAnsi="Trebuchet MS" w:cs="Times New Roman"/>
          <w:b/>
          <w:bCs/>
          <w:color w:val="000000"/>
          <w:sz w:val="28"/>
          <w:szCs w:val="28"/>
        </w:rPr>
      </w:pPr>
      <w:r w:rsidRPr="00DA0A42">
        <w:rPr>
          <w:rFonts w:ascii="Trebuchet MS" w:eastAsia="Times New Roman" w:hAnsi="Trebuchet MS" w:cs="Times New Roman"/>
          <w:b/>
          <w:bCs/>
          <w:color w:val="000000"/>
          <w:sz w:val="28"/>
          <w:szCs w:val="28"/>
        </w:rPr>
        <w:t>Problem 3: Using Bisection Search to Make the Program Faster</w:t>
      </w:r>
    </w:p>
    <w:p w:rsid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 xml:space="preserve">You'll notice that in problem 2, your monthly </w:t>
      </w:r>
      <w:r w:rsidR="00260992">
        <w:rPr>
          <w:rFonts w:ascii="Verdana" w:eastAsia="Times New Roman" w:hAnsi="Verdana" w:cs="Times New Roman"/>
          <w:color w:val="000000"/>
          <w:sz w:val="18"/>
          <w:szCs w:val="18"/>
        </w:rPr>
        <w:t>investment</w:t>
      </w:r>
      <w:r w:rsidRPr="00DA0A42">
        <w:rPr>
          <w:rFonts w:ascii="Verdana" w:eastAsia="Times New Roman" w:hAnsi="Verdana" w:cs="Times New Roman"/>
          <w:color w:val="000000"/>
          <w:sz w:val="18"/>
          <w:szCs w:val="18"/>
        </w:rPr>
        <w:t xml:space="preserve"> had to be a multiple of $10. Why did we make it that way? In a separate file, you can try changing the code so that the payment can be any dollar and cent amount (in other words, the monthly payment is a multiple of $0.01). Does your code still work? It should, but you may notice that your code runs more slowly, especially in cases with very large balances and interest rates</w:t>
      </w:r>
      <w:r w:rsidR="00162931">
        <w:rPr>
          <w:rFonts w:ascii="Verdana" w:eastAsia="Times New Roman" w:hAnsi="Verdana" w:cs="Times New Roman"/>
          <w:color w:val="000000"/>
          <w:sz w:val="18"/>
          <w:szCs w:val="18"/>
        </w:rPr>
        <w:t xml:space="preserve">. </w:t>
      </w:r>
      <w:r w:rsidRPr="00DA0A42">
        <w:rPr>
          <w:rFonts w:ascii="Verdana" w:eastAsia="Times New Roman" w:hAnsi="Verdana" w:cs="Times New Roman"/>
          <w:color w:val="000000"/>
          <w:sz w:val="18"/>
          <w:szCs w:val="18"/>
        </w:rPr>
        <w:t>How can we make this program faster? We can use bisection search!</w:t>
      </w:r>
    </w:p>
    <w:p w:rsidR="00162931" w:rsidRPr="00DA0A42" w:rsidRDefault="00162931" w:rsidP="00DA0A42">
      <w:pPr>
        <w:shd w:val="clear" w:color="auto" w:fill="FFFFFF"/>
        <w:spacing w:after="0" w:line="250" w:lineRule="atLeast"/>
        <w:rPr>
          <w:rFonts w:ascii="Verdana" w:eastAsia="Times New Roman" w:hAnsi="Verdana" w:cs="Times New Roman"/>
          <w:color w:val="000000"/>
          <w:sz w:val="18"/>
          <w:szCs w:val="18"/>
        </w:rPr>
      </w:pPr>
    </w:p>
    <w:p w:rsid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 xml:space="preserve">We are searching for the smallest monthly </w:t>
      </w:r>
      <w:r w:rsidR="00260992">
        <w:rPr>
          <w:rFonts w:ascii="Verdana" w:eastAsia="Times New Roman" w:hAnsi="Verdana" w:cs="Times New Roman"/>
          <w:color w:val="000000"/>
          <w:sz w:val="18"/>
          <w:szCs w:val="18"/>
        </w:rPr>
        <w:t>investment</w:t>
      </w:r>
      <w:r w:rsidRPr="00DA0A42">
        <w:rPr>
          <w:rFonts w:ascii="Verdana" w:eastAsia="Times New Roman" w:hAnsi="Verdana" w:cs="Times New Roman"/>
          <w:color w:val="000000"/>
          <w:sz w:val="18"/>
          <w:szCs w:val="18"/>
        </w:rPr>
        <w:t xml:space="preserve"> such that we ca</w:t>
      </w:r>
      <w:r w:rsidR="00260992">
        <w:rPr>
          <w:rFonts w:ascii="Verdana" w:eastAsia="Times New Roman" w:hAnsi="Verdana" w:cs="Times New Roman"/>
          <w:color w:val="000000"/>
          <w:sz w:val="18"/>
          <w:szCs w:val="18"/>
        </w:rPr>
        <w:t>n afford a car in a year</w:t>
      </w:r>
      <w:r w:rsidRPr="00DA0A42">
        <w:rPr>
          <w:rFonts w:ascii="Verdana" w:eastAsia="Times New Roman" w:hAnsi="Verdana" w:cs="Times New Roman"/>
          <w:color w:val="000000"/>
          <w:sz w:val="18"/>
          <w:szCs w:val="18"/>
        </w:rPr>
        <w:t xml:space="preserve">. What is a reasonable </w:t>
      </w:r>
      <w:r w:rsidR="0079463F">
        <w:rPr>
          <w:rFonts w:ascii="Verdana" w:eastAsia="Times New Roman" w:hAnsi="Verdana" w:cs="Times New Roman"/>
          <w:color w:val="000000"/>
          <w:sz w:val="18"/>
          <w:szCs w:val="18"/>
        </w:rPr>
        <w:t>upper</w:t>
      </w:r>
      <w:r w:rsidRPr="00DA0A42">
        <w:rPr>
          <w:rFonts w:ascii="Verdana" w:eastAsia="Times New Roman" w:hAnsi="Verdana" w:cs="Times New Roman"/>
          <w:color w:val="000000"/>
          <w:sz w:val="18"/>
          <w:szCs w:val="18"/>
        </w:rPr>
        <w:t xml:space="preserve"> bound for this value? If there was no interest, the </w:t>
      </w:r>
      <w:r w:rsidR="0079463F">
        <w:rPr>
          <w:rFonts w:ascii="Verdana" w:eastAsia="Times New Roman" w:hAnsi="Verdana" w:cs="Times New Roman"/>
          <w:color w:val="000000"/>
          <w:sz w:val="18"/>
          <w:szCs w:val="18"/>
        </w:rPr>
        <w:t>car could be purchased after</w:t>
      </w:r>
      <w:r w:rsidRPr="00DA0A42">
        <w:rPr>
          <w:rFonts w:ascii="Verdana" w:eastAsia="Times New Roman" w:hAnsi="Verdana" w:cs="Times New Roman"/>
          <w:color w:val="000000"/>
          <w:sz w:val="18"/>
          <w:szCs w:val="18"/>
        </w:rPr>
        <w:t xml:space="preserve"> monthly </w:t>
      </w:r>
      <w:r w:rsidR="0079463F">
        <w:rPr>
          <w:rFonts w:ascii="Verdana" w:eastAsia="Times New Roman" w:hAnsi="Verdana" w:cs="Times New Roman"/>
          <w:color w:val="000000"/>
          <w:sz w:val="18"/>
          <w:szCs w:val="18"/>
        </w:rPr>
        <w:t>investments of one-twelfth of the price</w:t>
      </w:r>
      <w:r w:rsidRPr="00DA0A42">
        <w:rPr>
          <w:rFonts w:ascii="Verdana" w:eastAsia="Times New Roman" w:hAnsi="Verdana" w:cs="Times New Roman"/>
          <w:color w:val="000000"/>
          <w:sz w:val="18"/>
          <w:szCs w:val="18"/>
        </w:rPr>
        <w:t xml:space="preserve">, so we must pay at </w:t>
      </w:r>
      <w:r w:rsidR="0079463F">
        <w:rPr>
          <w:rFonts w:ascii="Verdana" w:eastAsia="Times New Roman" w:hAnsi="Verdana" w:cs="Times New Roman"/>
          <w:color w:val="000000"/>
          <w:sz w:val="18"/>
          <w:szCs w:val="18"/>
        </w:rPr>
        <w:t>most</w:t>
      </w:r>
      <w:r w:rsidRPr="00DA0A42">
        <w:rPr>
          <w:rFonts w:ascii="Verdana" w:eastAsia="Times New Roman" w:hAnsi="Verdana" w:cs="Times New Roman"/>
          <w:color w:val="000000"/>
          <w:sz w:val="18"/>
          <w:szCs w:val="18"/>
        </w:rPr>
        <w:t xml:space="preserve"> this much. One-twelfth o</w:t>
      </w:r>
      <w:r w:rsidR="0079463F">
        <w:rPr>
          <w:rFonts w:ascii="Verdana" w:eastAsia="Times New Roman" w:hAnsi="Verdana" w:cs="Times New Roman"/>
          <w:color w:val="000000"/>
          <w:sz w:val="18"/>
          <w:szCs w:val="18"/>
        </w:rPr>
        <w:t xml:space="preserve">f the price of the car </w:t>
      </w:r>
      <w:r w:rsidRPr="00DA0A42">
        <w:rPr>
          <w:rFonts w:ascii="Verdana" w:eastAsia="Times New Roman" w:hAnsi="Verdana" w:cs="Times New Roman"/>
          <w:color w:val="000000"/>
          <w:sz w:val="18"/>
          <w:szCs w:val="18"/>
        </w:rPr>
        <w:t xml:space="preserve">is a good </w:t>
      </w:r>
      <w:r w:rsidR="0079463F">
        <w:rPr>
          <w:rFonts w:ascii="Verdana" w:eastAsia="Times New Roman" w:hAnsi="Verdana" w:cs="Times New Roman"/>
          <w:color w:val="000000"/>
          <w:sz w:val="18"/>
          <w:szCs w:val="18"/>
        </w:rPr>
        <w:t>upper</w:t>
      </w:r>
      <w:r w:rsidRPr="00DA0A42">
        <w:rPr>
          <w:rFonts w:ascii="Verdana" w:eastAsia="Times New Roman" w:hAnsi="Verdana" w:cs="Times New Roman"/>
          <w:color w:val="000000"/>
          <w:sz w:val="18"/>
          <w:szCs w:val="18"/>
        </w:rPr>
        <w:t xml:space="preserve"> bound.</w:t>
      </w:r>
    </w:p>
    <w:p w:rsidR="00162931" w:rsidRPr="00DA0A42" w:rsidRDefault="00162931" w:rsidP="00DA0A42">
      <w:pPr>
        <w:shd w:val="clear" w:color="auto" w:fill="FFFFFF"/>
        <w:spacing w:after="0" w:line="250" w:lineRule="atLeast"/>
        <w:rPr>
          <w:rFonts w:ascii="Verdana" w:eastAsia="Times New Roman" w:hAnsi="Verdana" w:cs="Times New Roman"/>
          <w:color w:val="000000"/>
          <w:sz w:val="18"/>
          <w:szCs w:val="18"/>
        </w:rPr>
      </w:pPr>
    </w:p>
    <w:p w:rsidR="0079463F"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 xml:space="preserve">What is a good </w:t>
      </w:r>
      <w:r w:rsidR="0079463F">
        <w:rPr>
          <w:rFonts w:ascii="Verdana" w:eastAsia="Times New Roman" w:hAnsi="Verdana" w:cs="Times New Roman"/>
          <w:color w:val="000000"/>
          <w:sz w:val="18"/>
          <w:szCs w:val="18"/>
        </w:rPr>
        <w:t>lower</w:t>
      </w:r>
      <w:r w:rsidRPr="00DA0A42">
        <w:rPr>
          <w:rFonts w:ascii="Verdana" w:eastAsia="Times New Roman" w:hAnsi="Verdana" w:cs="Times New Roman"/>
          <w:color w:val="000000"/>
          <w:sz w:val="18"/>
          <w:szCs w:val="18"/>
        </w:rPr>
        <w:t xml:space="preserve"> bound? </w:t>
      </w:r>
      <w:r w:rsidR="0079463F">
        <w:rPr>
          <w:rFonts w:ascii="Verdana" w:eastAsia="Times New Roman" w:hAnsi="Verdana" w:cs="Times New Roman"/>
          <w:color w:val="000000"/>
          <w:sz w:val="18"/>
          <w:szCs w:val="18"/>
        </w:rPr>
        <w:t xml:space="preserve">There is no way we could invest less than $0 a month, so we can use that as a lower bound on the minimum monthly investment. </w:t>
      </w:r>
    </w:p>
    <w:p w:rsidR="00FA2EE1" w:rsidRDefault="00FA2EE1" w:rsidP="00DA0A42">
      <w:pPr>
        <w:shd w:val="clear" w:color="auto" w:fill="FFFFFF"/>
        <w:spacing w:after="0" w:line="250" w:lineRule="atLeast"/>
        <w:rPr>
          <w:rFonts w:ascii="Verdana" w:eastAsia="Times New Roman" w:hAnsi="Verdana" w:cs="Times New Roman"/>
          <w:color w:val="000000"/>
          <w:sz w:val="18"/>
          <w:szCs w:val="18"/>
        </w:rPr>
      </w:pPr>
    </w:p>
    <w:p w:rsid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Write a program that uses these bounds and bisection search (for more info check out the Wikipedia page</w:t>
      </w:r>
      <w:r w:rsidRPr="00DA0A42">
        <w:rPr>
          <w:rFonts w:ascii="Verdana" w:eastAsia="Times New Roman" w:hAnsi="Verdana" w:cs="Times New Roman"/>
          <w:color w:val="000000"/>
          <w:sz w:val="18"/>
        </w:rPr>
        <w:t> </w:t>
      </w:r>
      <w:hyperlink r:id="rId9" w:history="1">
        <w:r w:rsidRPr="00FA2EE1">
          <w:rPr>
            <w:rStyle w:val="Hyperlink"/>
            <w:rFonts w:ascii="Verdana" w:eastAsia="Times New Roman" w:hAnsi="Verdana" w:cs="Times New Roman"/>
            <w:sz w:val="18"/>
          </w:rPr>
          <w:t>here</w:t>
        </w:r>
      </w:hyperlink>
      <w:r w:rsidRPr="00DA0A42">
        <w:rPr>
          <w:rFonts w:ascii="Verdana" w:eastAsia="Times New Roman" w:hAnsi="Verdana" w:cs="Times New Roman"/>
          <w:color w:val="000000"/>
          <w:sz w:val="18"/>
          <w:szCs w:val="18"/>
        </w:rPr>
        <w:t>) to find the smallest monthly payment</w:t>
      </w:r>
      <w:r w:rsidRPr="00DA0A42">
        <w:rPr>
          <w:rFonts w:ascii="Verdana" w:eastAsia="Times New Roman" w:hAnsi="Verdana" w:cs="Times New Roman"/>
          <w:color w:val="000000"/>
          <w:sz w:val="18"/>
        </w:rPr>
        <w:t> </w:t>
      </w:r>
      <w:r w:rsidRPr="00DA0A42">
        <w:rPr>
          <w:rFonts w:ascii="Verdana" w:eastAsia="Times New Roman" w:hAnsi="Verdana" w:cs="Times New Roman"/>
          <w:i/>
          <w:iCs/>
          <w:color w:val="000000"/>
          <w:sz w:val="18"/>
        </w:rPr>
        <w:t>to the cent</w:t>
      </w:r>
      <w:r w:rsidRPr="00DA0A42">
        <w:rPr>
          <w:rFonts w:ascii="Verdana" w:eastAsia="Times New Roman" w:hAnsi="Verdana" w:cs="Times New Roman"/>
          <w:color w:val="000000"/>
          <w:sz w:val="18"/>
        </w:rPr>
        <w:t> </w:t>
      </w:r>
      <w:r w:rsidRPr="00DA0A42">
        <w:rPr>
          <w:rFonts w:ascii="Verdana" w:eastAsia="Times New Roman" w:hAnsi="Verdana" w:cs="Times New Roman"/>
          <w:color w:val="000000"/>
          <w:sz w:val="18"/>
          <w:szCs w:val="18"/>
        </w:rPr>
        <w:t>(no mor</w:t>
      </w:r>
      <w:r w:rsidR="00FA2EE1">
        <w:rPr>
          <w:rFonts w:ascii="Verdana" w:eastAsia="Times New Roman" w:hAnsi="Verdana" w:cs="Times New Roman"/>
          <w:color w:val="000000"/>
          <w:sz w:val="18"/>
          <w:szCs w:val="18"/>
        </w:rPr>
        <w:t>e multiples of $10) such that you can afford your dream car by the end of the year</w:t>
      </w:r>
      <w:r w:rsidRPr="00DA0A42">
        <w:rPr>
          <w:rFonts w:ascii="Verdana" w:eastAsia="Times New Roman" w:hAnsi="Verdana" w:cs="Times New Roman"/>
          <w:color w:val="000000"/>
          <w:sz w:val="18"/>
          <w:szCs w:val="18"/>
        </w:rPr>
        <w:t>. Try it out with large inputs, and notice how fast it is. Produce the output in the same format as you did in problem 2.</w:t>
      </w:r>
    </w:p>
    <w:p w:rsidR="00F64532" w:rsidRPr="00DA0A42" w:rsidRDefault="00F64532" w:rsidP="00DA0A42">
      <w:pPr>
        <w:shd w:val="clear" w:color="auto" w:fill="FFFFFF"/>
        <w:spacing w:after="0" w:line="250" w:lineRule="atLeast"/>
        <w:rPr>
          <w:rFonts w:ascii="Verdana" w:eastAsia="Times New Roman" w:hAnsi="Verdana" w:cs="Times New Roman"/>
          <w:color w:val="000000"/>
          <w:sz w:val="18"/>
          <w:szCs w:val="18"/>
        </w:rPr>
      </w:pPr>
    </w:p>
    <w:p w:rsidR="00DA0A42" w:rsidRPr="00DA0A42" w:rsidRDefault="00DA0A42" w:rsidP="00DA0A42">
      <w:pPr>
        <w:shd w:val="clear" w:color="auto" w:fill="FFFFFF"/>
        <w:spacing w:after="0" w:line="300" w:lineRule="atLeast"/>
        <w:outlineLvl w:val="3"/>
        <w:rPr>
          <w:rFonts w:ascii="Verdana" w:eastAsia="Times New Roman" w:hAnsi="Verdana" w:cs="Times New Roman"/>
          <w:b/>
          <w:bCs/>
          <w:color w:val="000000"/>
        </w:rPr>
      </w:pPr>
      <w:r w:rsidRPr="00DA0A42">
        <w:rPr>
          <w:rFonts w:ascii="Verdana" w:eastAsia="Times New Roman" w:hAnsi="Verdana" w:cs="Times New Roman"/>
          <w:b/>
          <w:bCs/>
          <w:color w:val="000000"/>
        </w:rPr>
        <w:t>Test Case 1</w:t>
      </w:r>
    </w:p>
    <w:p w:rsidR="00622E3B" w:rsidRPr="00622E3B" w:rsidRDefault="00DA0A42" w:rsidP="00622E3B">
      <w:pPr>
        <w:shd w:val="clear" w:color="auto" w:fill="FFFFFF"/>
        <w:spacing w:after="0" w:line="250" w:lineRule="atLeast"/>
        <w:rPr>
          <w:rFonts w:ascii="Courier" w:eastAsia="Times New Roman" w:hAnsi="Courier" w:cs="Courier New"/>
          <w:color w:val="0000FF"/>
          <w:sz w:val="20"/>
        </w:rPr>
      </w:pPr>
      <w:r w:rsidRPr="00DA0A42">
        <w:rPr>
          <w:rFonts w:ascii="Courier" w:eastAsia="Times New Roman" w:hAnsi="Courier" w:cs="Courier New"/>
          <w:color w:val="A52A2A"/>
          <w:sz w:val="20"/>
        </w:rPr>
        <w:t>&gt;&gt;&gt;</w:t>
      </w:r>
      <w:r w:rsidRPr="00DA0A42">
        <w:rPr>
          <w:rFonts w:ascii="Courier" w:eastAsia="Times New Roman" w:hAnsi="Courier" w:cs="Courier New"/>
          <w:color w:val="000000"/>
          <w:sz w:val="20"/>
        </w:rPr>
        <w:t> </w:t>
      </w:r>
      <w:r w:rsidRPr="00DA0A42">
        <w:rPr>
          <w:rFonts w:ascii="Courier" w:eastAsia="Times New Roman" w:hAnsi="Courier" w:cs="Courier New"/>
          <w:color w:val="000000"/>
          <w:sz w:val="20"/>
          <w:szCs w:val="20"/>
        </w:rPr>
        <w:br/>
      </w:r>
      <w:r w:rsidR="00622E3B" w:rsidRPr="00DA0A42">
        <w:rPr>
          <w:rFonts w:ascii="Courier" w:eastAsia="Times New Roman" w:hAnsi="Courier" w:cs="Courier New"/>
          <w:color w:val="0000FF"/>
          <w:sz w:val="20"/>
        </w:rPr>
        <w:t xml:space="preserve">Enter the </w:t>
      </w:r>
      <w:r w:rsidR="00622E3B">
        <w:rPr>
          <w:rFonts w:ascii="Courier" w:eastAsia="Times New Roman" w:hAnsi="Courier" w:cs="Courier New"/>
          <w:color w:val="0000FF"/>
          <w:sz w:val="20"/>
        </w:rPr>
        <w:t>price of your dream car</w:t>
      </w:r>
      <w:r w:rsidR="00622E3B" w:rsidRPr="00DA0A42">
        <w:rPr>
          <w:rFonts w:ascii="Courier" w:eastAsia="Times New Roman" w:hAnsi="Courier" w:cs="Courier New"/>
          <w:color w:val="0000FF"/>
          <w:sz w:val="20"/>
        </w:rPr>
        <w:t>:</w:t>
      </w:r>
      <w:r w:rsidR="00622E3B" w:rsidRPr="00DA0A42">
        <w:rPr>
          <w:rFonts w:ascii="Courier" w:eastAsia="Times New Roman" w:hAnsi="Courier" w:cs="Courier New"/>
          <w:color w:val="000000"/>
          <w:sz w:val="20"/>
        </w:rPr>
        <w:t> </w:t>
      </w:r>
      <w:r w:rsidR="00622E3B">
        <w:rPr>
          <w:rFonts w:ascii="Courier" w:eastAsia="Times New Roman" w:hAnsi="Courier" w:cs="Courier New"/>
          <w:color w:val="000000"/>
          <w:sz w:val="20"/>
        </w:rPr>
        <w:t>200000.0</w:t>
      </w:r>
      <w:r w:rsidR="00622E3B" w:rsidRPr="00DA0A42">
        <w:rPr>
          <w:rFonts w:ascii="Courier" w:eastAsia="Times New Roman" w:hAnsi="Courier" w:cs="Courier New"/>
          <w:color w:val="000000"/>
          <w:sz w:val="20"/>
          <w:szCs w:val="20"/>
        </w:rPr>
        <w:br/>
      </w:r>
      <w:r w:rsidR="00622E3B" w:rsidRPr="00DA0A42">
        <w:rPr>
          <w:rFonts w:ascii="Courier" w:eastAsia="Times New Roman" w:hAnsi="Courier" w:cs="Courier New"/>
          <w:color w:val="0000FF"/>
          <w:sz w:val="20"/>
        </w:rPr>
        <w:t xml:space="preserve">Enter the </w:t>
      </w:r>
      <w:ins w:id="17" w:author="asolar" w:date="2013-02-11T00:06:00Z">
        <w:r w:rsidR="00AC4153">
          <w:rPr>
            <w:rFonts w:ascii="Courier" w:eastAsia="Times New Roman" w:hAnsi="Courier" w:cs="Courier New"/>
            <w:color w:val="0000FF"/>
            <w:sz w:val="20"/>
          </w:rPr>
          <w:t xml:space="preserve">annual </w:t>
        </w:r>
      </w:ins>
      <w:del w:id="18" w:author="asolar" w:date="2013-02-11T00:06:00Z">
        <w:r w:rsidR="00622E3B" w:rsidRPr="00DA0A42" w:rsidDel="00AC4153">
          <w:rPr>
            <w:rFonts w:ascii="Courier" w:eastAsia="Times New Roman" w:hAnsi="Courier" w:cs="Courier New"/>
            <w:color w:val="0000FF"/>
            <w:sz w:val="20"/>
          </w:rPr>
          <w:delText xml:space="preserve">annual credit card </w:delText>
        </w:r>
      </w:del>
      <w:r w:rsidR="00622E3B" w:rsidRPr="00DA0A42">
        <w:rPr>
          <w:rFonts w:ascii="Courier" w:eastAsia="Times New Roman" w:hAnsi="Courier" w:cs="Courier New"/>
          <w:color w:val="0000FF"/>
          <w:sz w:val="20"/>
        </w:rPr>
        <w:t>interest rate as a decimal:</w:t>
      </w:r>
      <w:r w:rsidR="00622E3B" w:rsidRPr="00DA0A42">
        <w:rPr>
          <w:rFonts w:ascii="Courier" w:eastAsia="Times New Roman" w:hAnsi="Courier" w:cs="Courier New"/>
          <w:color w:val="000000"/>
          <w:sz w:val="20"/>
        </w:rPr>
        <w:t> </w:t>
      </w:r>
      <w:r w:rsidR="00622E3B">
        <w:rPr>
          <w:rFonts w:ascii="Courier" w:eastAsia="Times New Roman" w:hAnsi="Courier" w:cs="Courier New"/>
          <w:color w:val="000000"/>
          <w:sz w:val="20"/>
        </w:rPr>
        <w:t>.</w:t>
      </w:r>
      <w:proofErr w:type="gramStart"/>
      <w:r w:rsidR="00622E3B">
        <w:rPr>
          <w:rFonts w:ascii="Courier" w:eastAsia="Times New Roman" w:hAnsi="Courier" w:cs="Courier New"/>
          <w:color w:val="000000"/>
          <w:sz w:val="20"/>
        </w:rPr>
        <w:t>12</w:t>
      </w:r>
      <w:r w:rsidR="00622E3B" w:rsidRPr="00DA0A42">
        <w:rPr>
          <w:rFonts w:ascii="Courier" w:eastAsia="Times New Roman" w:hAnsi="Courier" w:cs="Courier New"/>
          <w:color w:val="000000"/>
          <w:sz w:val="20"/>
          <w:szCs w:val="20"/>
        </w:rPr>
        <w:br/>
      </w:r>
      <w:r w:rsidR="00622E3B" w:rsidRPr="00DA0A42">
        <w:rPr>
          <w:rFonts w:ascii="Courier" w:eastAsia="Times New Roman" w:hAnsi="Courier" w:cs="Courier New"/>
          <w:color w:val="0000FF"/>
          <w:sz w:val="20"/>
        </w:rPr>
        <w:t>RESULT</w:t>
      </w:r>
      <w:r w:rsidR="00622E3B" w:rsidRPr="00DA0A42">
        <w:rPr>
          <w:rFonts w:ascii="Courier" w:eastAsia="Times New Roman" w:hAnsi="Courier" w:cs="Courier New"/>
          <w:color w:val="0000FF"/>
          <w:sz w:val="20"/>
          <w:szCs w:val="20"/>
        </w:rPr>
        <w:br/>
      </w:r>
      <w:r w:rsidR="00622E3B" w:rsidRPr="00622E3B">
        <w:rPr>
          <w:rFonts w:ascii="Courier" w:eastAsia="Times New Roman" w:hAnsi="Courier" w:cs="Courier New"/>
          <w:color w:val="0000FF"/>
          <w:sz w:val="20"/>
        </w:rPr>
        <w:t>Minimum monthly investment</w:t>
      </w:r>
      <w:proofErr w:type="gramEnd"/>
      <w:r w:rsidR="00622E3B" w:rsidRPr="00622E3B">
        <w:rPr>
          <w:rFonts w:ascii="Courier" w:eastAsia="Times New Roman" w:hAnsi="Courier" w:cs="Courier New"/>
          <w:color w:val="0000FF"/>
          <w:sz w:val="20"/>
        </w:rPr>
        <w:t xml:space="preserve"> to buy car in 1 year: $8287.37</w:t>
      </w:r>
    </w:p>
    <w:p w:rsidR="00622E3B" w:rsidRDefault="00622E3B" w:rsidP="00622E3B">
      <w:pPr>
        <w:shd w:val="clear" w:color="auto" w:fill="FFFFFF"/>
        <w:spacing w:after="0" w:line="250" w:lineRule="atLeast"/>
        <w:rPr>
          <w:rFonts w:ascii="Courier" w:eastAsia="Times New Roman" w:hAnsi="Courier" w:cs="Courier New"/>
          <w:color w:val="0000FF"/>
          <w:sz w:val="20"/>
        </w:rPr>
      </w:pPr>
      <w:r w:rsidRPr="00622E3B">
        <w:rPr>
          <w:rFonts w:ascii="Courier" w:eastAsia="Times New Roman" w:hAnsi="Courier" w:cs="Courier New"/>
          <w:color w:val="0000FF"/>
          <w:sz w:val="20"/>
        </w:rPr>
        <w:t>Account balance: $200000.20</w:t>
      </w:r>
    </w:p>
    <w:p w:rsidR="00DA0A42" w:rsidRPr="00DA0A42" w:rsidRDefault="00DA0A42" w:rsidP="00622E3B">
      <w:pPr>
        <w:shd w:val="clear" w:color="auto" w:fill="FFFFFF"/>
        <w:spacing w:after="0" w:line="250" w:lineRule="atLeast"/>
        <w:rPr>
          <w:rFonts w:ascii="Verdana" w:eastAsia="Times New Roman" w:hAnsi="Verdana" w:cs="Times New Roman"/>
          <w:color w:val="000000"/>
          <w:sz w:val="18"/>
          <w:szCs w:val="18"/>
        </w:rPr>
      </w:pPr>
      <w:r w:rsidRPr="00DA0A42">
        <w:rPr>
          <w:rFonts w:ascii="Courier" w:eastAsia="Times New Roman" w:hAnsi="Courier" w:cs="Courier New"/>
          <w:color w:val="A52A2A"/>
          <w:sz w:val="20"/>
        </w:rPr>
        <w:lastRenderedPageBreak/>
        <w:t>&gt;&gt;&gt;</w:t>
      </w:r>
    </w:p>
    <w:p w:rsidR="00DA0A42" w:rsidRPr="00DA0A42" w:rsidRDefault="00DA0A42" w:rsidP="00DA0A42">
      <w:pPr>
        <w:shd w:val="clear" w:color="auto" w:fill="FFFFFF"/>
        <w:spacing w:after="0" w:line="300" w:lineRule="atLeast"/>
        <w:outlineLvl w:val="3"/>
        <w:rPr>
          <w:rFonts w:ascii="Verdana" w:eastAsia="Times New Roman" w:hAnsi="Verdana" w:cs="Times New Roman"/>
          <w:b/>
          <w:bCs/>
          <w:color w:val="000000"/>
        </w:rPr>
      </w:pPr>
      <w:r w:rsidRPr="00DA0A42">
        <w:rPr>
          <w:rFonts w:ascii="Verdana" w:eastAsia="Times New Roman" w:hAnsi="Verdana" w:cs="Times New Roman"/>
          <w:b/>
          <w:bCs/>
          <w:color w:val="000000"/>
        </w:rPr>
        <w:t>Test Case 2</w:t>
      </w:r>
    </w:p>
    <w:p w:rsidR="00077061" w:rsidRPr="00077061" w:rsidRDefault="00DA0A42" w:rsidP="00077061">
      <w:pPr>
        <w:shd w:val="clear" w:color="auto" w:fill="FFFFFF"/>
        <w:spacing w:after="0" w:line="250" w:lineRule="atLeast"/>
        <w:rPr>
          <w:rFonts w:ascii="Courier" w:eastAsia="Times New Roman" w:hAnsi="Courier" w:cs="Courier New"/>
          <w:color w:val="0000FF"/>
          <w:sz w:val="20"/>
        </w:rPr>
      </w:pPr>
      <w:r w:rsidRPr="00DA0A42">
        <w:rPr>
          <w:rFonts w:ascii="Courier" w:eastAsia="Times New Roman" w:hAnsi="Courier" w:cs="Courier New"/>
          <w:color w:val="A52A2A"/>
          <w:sz w:val="20"/>
        </w:rPr>
        <w:t>&gt;&gt;&gt;</w:t>
      </w:r>
      <w:r w:rsidRPr="00DA0A42">
        <w:rPr>
          <w:rFonts w:ascii="Courier" w:eastAsia="Times New Roman" w:hAnsi="Courier" w:cs="Courier New"/>
          <w:color w:val="000000"/>
          <w:sz w:val="20"/>
        </w:rPr>
        <w:t> </w:t>
      </w:r>
      <w:r w:rsidRPr="00DA0A42">
        <w:rPr>
          <w:rFonts w:ascii="Courier" w:eastAsia="Times New Roman" w:hAnsi="Courier" w:cs="Courier New"/>
          <w:color w:val="000000"/>
          <w:sz w:val="20"/>
          <w:szCs w:val="20"/>
        </w:rPr>
        <w:br/>
      </w:r>
      <w:r w:rsidR="00077061" w:rsidRPr="00DA0A42">
        <w:rPr>
          <w:rFonts w:ascii="Courier" w:eastAsia="Times New Roman" w:hAnsi="Courier" w:cs="Courier New"/>
          <w:color w:val="0000FF"/>
          <w:sz w:val="20"/>
        </w:rPr>
        <w:t xml:space="preserve">Enter the </w:t>
      </w:r>
      <w:r w:rsidR="00077061">
        <w:rPr>
          <w:rFonts w:ascii="Courier" w:eastAsia="Times New Roman" w:hAnsi="Courier" w:cs="Courier New"/>
          <w:color w:val="0000FF"/>
          <w:sz w:val="20"/>
        </w:rPr>
        <w:t>price of your dream car</w:t>
      </w:r>
      <w:r w:rsidR="00077061" w:rsidRPr="00DA0A42">
        <w:rPr>
          <w:rFonts w:ascii="Courier" w:eastAsia="Times New Roman" w:hAnsi="Courier" w:cs="Courier New"/>
          <w:color w:val="0000FF"/>
          <w:sz w:val="20"/>
        </w:rPr>
        <w:t>:</w:t>
      </w:r>
      <w:r w:rsidR="00077061" w:rsidRPr="00DA0A42">
        <w:rPr>
          <w:rFonts w:ascii="Courier" w:eastAsia="Times New Roman" w:hAnsi="Courier" w:cs="Courier New"/>
          <w:color w:val="000000"/>
          <w:sz w:val="20"/>
        </w:rPr>
        <w:t> </w:t>
      </w:r>
      <w:r w:rsidR="00077061">
        <w:rPr>
          <w:rFonts w:ascii="Courier" w:eastAsia="Times New Roman" w:hAnsi="Courier" w:cs="Courier New"/>
          <w:color w:val="000000"/>
          <w:sz w:val="20"/>
        </w:rPr>
        <w:t>25000.0</w:t>
      </w:r>
      <w:r w:rsidR="00077061" w:rsidRPr="00DA0A42">
        <w:rPr>
          <w:rFonts w:ascii="Courier" w:eastAsia="Times New Roman" w:hAnsi="Courier" w:cs="Courier New"/>
          <w:color w:val="000000"/>
          <w:sz w:val="20"/>
          <w:szCs w:val="20"/>
        </w:rPr>
        <w:br/>
      </w:r>
      <w:r w:rsidR="00077061" w:rsidRPr="00DA0A42">
        <w:rPr>
          <w:rFonts w:ascii="Courier" w:eastAsia="Times New Roman" w:hAnsi="Courier" w:cs="Courier New"/>
          <w:color w:val="0000FF"/>
          <w:sz w:val="20"/>
        </w:rPr>
        <w:t xml:space="preserve">Enter the annual </w:t>
      </w:r>
      <w:del w:id="19" w:author="asolar" w:date="2013-02-11T00:06:00Z">
        <w:r w:rsidR="00077061" w:rsidRPr="00DA0A42" w:rsidDel="00AC4153">
          <w:rPr>
            <w:rFonts w:ascii="Courier" w:eastAsia="Times New Roman" w:hAnsi="Courier" w:cs="Courier New"/>
            <w:color w:val="0000FF"/>
            <w:sz w:val="20"/>
          </w:rPr>
          <w:delText xml:space="preserve">credit card </w:delText>
        </w:r>
      </w:del>
      <w:r w:rsidR="00077061" w:rsidRPr="00DA0A42">
        <w:rPr>
          <w:rFonts w:ascii="Courier" w:eastAsia="Times New Roman" w:hAnsi="Courier" w:cs="Courier New"/>
          <w:color w:val="0000FF"/>
          <w:sz w:val="20"/>
        </w:rPr>
        <w:t>interest rate as a decimal:</w:t>
      </w:r>
      <w:r w:rsidR="00077061" w:rsidRPr="00DA0A42">
        <w:rPr>
          <w:rFonts w:ascii="Courier" w:eastAsia="Times New Roman" w:hAnsi="Courier" w:cs="Courier New"/>
          <w:color w:val="000000"/>
          <w:sz w:val="20"/>
        </w:rPr>
        <w:t> </w:t>
      </w:r>
      <w:r w:rsidR="00077061">
        <w:rPr>
          <w:rFonts w:ascii="Courier" w:eastAsia="Times New Roman" w:hAnsi="Courier" w:cs="Courier New"/>
          <w:color w:val="000000"/>
          <w:sz w:val="20"/>
        </w:rPr>
        <w:t>.</w:t>
      </w:r>
      <w:proofErr w:type="gramStart"/>
      <w:r w:rsidR="00077061">
        <w:rPr>
          <w:rFonts w:ascii="Courier" w:eastAsia="Times New Roman" w:hAnsi="Courier" w:cs="Courier New"/>
          <w:color w:val="000000"/>
          <w:sz w:val="20"/>
        </w:rPr>
        <w:t>008</w:t>
      </w:r>
      <w:r w:rsidR="00077061" w:rsidRPr="00DA0A42">
        <w:rPr>
          <w:rFonts w:ascii="Courier" w:eastAsia="Times New Roman" w:hAnsi="Courier" w:cs="Courier New"/>
          <w:color w:val="000000"/>
          <w:sz w:val="20"/>
          <w:szCs w:val="20"/>
        </w:rPr>
        <w:br/>
      </w:r>
      <w:r w:rsidRPr="00DA0A42">
        <w:rPr>
          <w:rFonts w:ascii="Courier" w:eastAsia="Times New Roman" w:hAnsi="Courier" w:cs="Courier New"/>
          <w:color w:val="0000FF"/>
          <w:sz w:val="20"/>
        </w:rPr>
        <w:t>RESULT</w:t>
      </w:r>
      <w:r w:rsidRPr="00DA0A42">
        <w:rPr>
          <w:rFonts w:ascii="Courier" w:eastAsia="Times New Roman" w:hAnsi="Courier" w:cs="Courier New"/>
          <w:color w:val="0000FF"/>
          <w:sz w:val="20"/>
          <w:szCs w:val="20"/>
        </w:rPr>
        <w:br/>
      </w:r>
      <w:r w:rsidR="00077061" w:rsidRPr="00077061">
        <w:rPr>
          <w:rFonts w:ascii="Courier" w:eastAsia="Times New Roman" w:hAnsi="Courier" w:cs="Courier New"/>
          <w:color w:val="0000FF"/>
          <w:sz w:val="20"/>
        </w:rPr>
        <w:t>Minimum monthly investment</w:t>
      </w:r>
      <w:proofErr w:type="gramEnd"/>
      <w:r w:rsidR="00077061" w:rsidRPr="00077061">
        <w:rPr>
          <w:rFonts w:ascii="Courier" w:eastAsia="Times New Roman" w:hAnsi="Courier" w:cs="Courier New"/>
          <w:color w:val="0000FF"/>
          <w:sz w:val="20"/>
        </w:rPr>
        <w:t xml:space="preserve"> to buy car in 1 year: $1993.25</w:t>
      </w:r>
    </w:p>
    <w:p w:rsidR="00DA0A42" w:rsidRDefault="00077061" w:rsidP="00077061">
      <w:pPr>
        <w:shd w:val="clear" w:color="auto" w:fill="FFFFFF"/>
        <w:spacing w:after="0" w:line="250" w:lineRule="atLeast"/>
        <w:rPr>
          <w:rFonts w:ascii="Courier" w:eastAsia="Times New Roman" w:hAnsi="Courier" w:cs="Courier New"/>
          <w:color w:val="A52A2A"/>
          <w:sz w:val="20"/>
        </w:rPr>
      </w:pPr>
      <w:r w:rsidRPr="00077061">
        <w:rPr>
          <w:rFonts w:ascii="Courier" w:eastAsia="Times New Roman" w:hAnsi="Courier" w:cs="Courier New"/>
          <w:color w:val="0000FF"/>
          <w:sz w:val="20"/>
        </w:rPr>
        <w:t>Account balance: $25000.0126562</w:t>
      </w:r>
      <w:r w:rsidR="00DA0A42" w:rsidRPr="00DA0A42">
        <w:rPr>
          <w:rFonts w:ascii="Courier" w:eastAsia="Times New Roman" w:hAnsi="Courier" w:cs="Courier New"/>
          <w:color w:val="000000"/>
          <w:sz w:val="20"/>
          <w:szCs w:val="20"/>
        </w:rPr>
        <w:br/>
      </w:r>
      <w:r w:rsidR="00DA0A42" w:rsidRPr="00DA0A42">
        <w:rPr>
          <w:rFonts w:ascii="Courier" w:eastAsia="Times New Roman" w:hAnsi="Courier" w:cs="Courier New"/>
          <w:color w:val="A52A2A"/>
          <w:sz w:val="20"/>
        </w:rPr>
        <w:t>&gt;&gt;&gt;</w:t>
      </w:r>
    </w:p>
    <w:p w:rsidR="00184630" w:rsidRDefault="00184630" w:rsidP="00077061">
      <w:pPr>
        <w:shd w:val="clear" w:color="auto" w:fill="FFFFFF"/>
        <w:spacing w:after="0" w:line="250" w:lineRule="atLeast"/>
        <w:rPr>
          <w:rFonts w:ascii="Courier" w:eastAsia="Times New Roman" w:hAnsi="Courier" w:cs="Courier New"/>
          <w:color w:val="A52A2A"/>
          <w:sz w:val="20"/>
        </w:rPr>
      </w:pPr>
    </w:p>
    <w:p w:rsidR="00FF1EC1" w:rsidRPr="00DA0A42" w:rsidRDefault="00FF1EC1" w:rsidP="00077061">
      <w:pPr>
        <w:shd w:val="clear" w:color="auto" w:fill="FFFFFF"/>
        <w:spacing w:after="0" w:line="250" w:lineRule="atLeast"/>
        <w:rPr>
          <w:rFonts w:ascii="Verdana" w:eastAsia="Times New Roman" w:hAnsi="Verdana" w:cs="Times New Roman"/>
          <w:sz w:val="18"/>
          <w:szCs w:val="18"/>
        </w:rPr>
      </w:pPr>
      <w:r w:rsidRPr="00184630">
        <w:rPr>
          <w:rFonts w:ascii="Verdana" w:eastAsia="Times New Roman" w:hAnsi="Verdana" w:cs="Courier New"/>
          <w:b/>
          <w:sz w:val="18"/>
          <w:szCs w:val="18"/>
        </w:rPr>
        <w:t>Note:</w:t>
      </w:r>
      <w:r w:rsidRPr="00FF1EC1">
        <w:rPr>
          <w:rFonts w:ascii="Verdana" w:eastAsia="Times New Roman" w:hAnsi="Verdana" w:cs="Courier New"/>
          <w:sz w:val="18"/>
          <w:szCs w:val="18"/>
        </w:rPr>
        <w:t xml:space="preserve"> Depending on where and how frequently you round, your answers may be off a few cents in either direction. If the difference is under about 20 cents, don’t sweat it.</w:t>
      </w:r>
    </w:p>
    <w:p w:rsidR="00FF1EC1" w:rsidRDefault="00FF1EC1" w:rsidP="00DA0A42">
      <w:pPr>
        <w:pBdr>
          <w:bottom w:val="single" w:sz="6" w:space="2" w:color="DDDDDD"/>
        </w:pBdr>
        <w:shd w:val="clear" w:color="auto" w:fill="FFFFFF"/>
        <w:spacing w:before="120" w:after="120" w:line="240" w:lineRule="auto"/>
        <w:outlineLvl w:val="1"/>
        <w:rPr>
          <w:rFonts w:ascii="Verdana" w:eastAsia="Times New Roman" w:hAnsi="Verdana" w:cs="Times New Roman"/>
          <w:b/>
          <w:bCs/>
          <w:color w:val="000000"/>
          <w:sz w:val="18"/>
        </w:rPr>
      </w:pPr>
    </w:p>
    <w:p w:rsidR="00DA0A42" w:rsidRPr="00DA0A42" w:rsidRDefault="00DA0A42" w:rsidP="00DA0A42">
      <w:pPr>
        <w:pBdr>
          <w:bottom w:val="single" w:sz="6" w:space="2" w:color="DDDDDD"/>
        </w:pBdr>
        <w:shd w:val="clear" w:color="auto" w:fill="FFFFFF"/>
        <w:spacing w:before="120" w:after="120" w:line="240" w:lineRule="auto"/>
        <w:outlineLvl w:val="1"/>
        <w:rPr>
          <w:rFonts w:ascii="Trebuchet MS" w:eastAsia="Times New Roman" w:hAnsi="Trebuchet MS" w:cs="Times New Roman"/>
          <w:b/>
          <w:bCs/>
          <w:color w:val="000000"/>
          <w:sz w:val="28"/>
          <w:szCs w:val="28"/>
        </w:rPr>
      </w:pPr>
      <w:r w:rsidRPr="00DA0A42">
        <w:rPr>
          <w:rFonts w:ascii="Trebuchet MS" w:eastAsia="Times New Roman" w:hAnsi="Trebuchet MS" w:cs="Times New Roman"/>
          <w:b/>
          <w:bCs/>
          <w:color w:val="000000"/>
          <w:sz w:val="28"/>
          <w:szCs w:val="28"/>
        </w:rPr>
        <w:t>Hand-In Procedure</w:t>
      </w:r>
    </w:p>
    <w:p w:rsidR="00DA0A42" w:rsidRPr="00DA0A42" w:rsidRDefault="00DA0A42" w:rsidP="00DA0A42">
      <w:pPr>
        <w:shd w:val="clear" w:color="auto" w:fill="FFFFFF"/>
        <w:spacing w:after="120" w:line="240" w:lineRule="auto"/>
        <w:outlineLvl w:val="2"/>
        <w:rPr>
          <w:rFonts w:ascii="Trebuchet MS" w:eastAsia="Times New Roman" w:hAnsi="Trebuchet MS" w:cs="Times New Roman"/>
          <w:b/>
          <w:bCs/>
          <w:color w:val="000000"/>
          <w:sz w:val="25"/>
          <w:szCs w:val="25"/>
        </w:rPr>
      </w:pPr>
      <w:r w:rsidRPr="00DA0A42">
        <w:rPr>
          <w:rFonts w:ascii="Trebuchet MS" w:eastAsia="Times New Roman" w:hAnsi="Trebuchet MS" w:cs="Times New Roman"/>
          <w:b/>
          <w:bCs/>
          <w:color w:val="000000"/>
          <w:sz w:val="25"/>
          <w:szCs w:val="25"/>
        </w:rPr>
        <w:t>1. Save</w:t>
      </w:r>
    </w:p>
    <w:p w:rsidR="00DA0A42" w:rsidRDefault="00DA0A42" w:rsidP="00DA0A42">
      <w:pPr>
        <w:shd w:val="clear" w:color="auto" w:fill="FFFFFF"/>
        <w:spacing w:after="0" w:line="250" w:lineRule="atLeast"/>
        <w:rPr>
          <w:rFonts w:ascii="Verdana" w:eastAsia="Times New Roman" w:hAnsi="Verdana" w:cs="Times New Roman"/>
          <w:i/>
          <w:iCs/>
          <w:color w:val="000000"/>
          <w:sz w:val="18"/>
        </w:rPr>
      </w:pPr>
      <w:r w:rsidRPr="00DA0A42">
        <w:rPr>
          <w:rFonts w:ascii="Verdana" w:eastAsia="Times New Roman" w:hAnsi="Verdana" w:cs="Times New Roman"/>
          <w:color w:val="000000"/>
          <w:sz w:val="18"/>
          <w:szCs w:val="18"/>
        </w:rPr>
        <w:t>Save your solution to Problem 1 as</w:t>
      </w:r>
      <w:r w:rsidRPr="00DA0A42">
        <w:rPr>
          <w:rFonts w:ascii="Verdana" w:eastAsia="Times New Roman" w:hAnsi="Verdana" w:cs="Times New Roman"/>
          <w:color w:val="000000"/>
          <w:sz w:val="18"/>
        </w:rPr>
        <w:t> </w:t>
      </w:r>
      <w:r w:rsidRPr="00DA0A42">
        <w:rPr>
          <w:rFonts w:ascii="Courier New" w:eastAsia="Times New Roman" w:hAnsi="Courier New" w:cs="Courier New"/>
          <w:color w:val="000000"/>
          <w:sz w:val="20"/>
        </w:rPr>
        <w:t>ps1a.py</w:t>
      </w:r>
      <w:r w:rsidRPr="00DA0A42">
        <w:rPr>
          <w:rFonts w:ascii="Verdana" w:eastAsia="Times New Roman" w:hAnsi="Verdana" w:cs="Times New Roman"/>
          <w:color w:val="000000"/>
          <w:sz w:val="18"/>
          <w:szCs w:val="18"/>
        </w:rPr>
        <w:t>, Problem 2 as</w:t>
      </w:r>
      <w:r w:rsidRPr="00DA0A42">
        <w:rPr>
          <w:rFonts w:ascii="Verdana" w:eastAsia="Times New Roman" w:hAnsi="Verdana" w:cs="Times New Roman"/>
          <w:color w:val="000000"/>
          <w:sz w:val="18"/>
        </w:rPr>
        <w:t> </w:t>
      </w:r>
      <w:r w:rsidRPr="00DA0A42">
        <w:rPr>
          <w:rFonts w:ascii="Courier New" w:eastAsia="Times New Roman" w:hAnsi="Courier New" w:cs="Courier New"/>
          <w:color w:val="000000"/>
          <w:sz w:val="20"/>
        </w:rPr>
        <w:t>ps1b.py</w:t>
      </w:r>
      <w:r w:rsidRPr="00DA0A42">
        <w:rPr>
          <w:rFonts w:ascii="Verdana" w:eastAsia="Times New Roman" w:hAnsi="Verdana" w:cs="Times New Roman"/>
          <w:color w:val="000000"/>
          <w:sz w:val="18"/>
          <w:szCs w:val="18"/>
        </w:rPr>
        <w:t>, and Problem 3 as</w:t>
      </w:r>
      <w:r w:rsidRPr="00DA0A42">
        <w:rPr>
          <w:rFonts w:ascii="Verdana" w:eastAsia="Times New Roman" w:hAnsi="Verdana" w:cs="Times New Roman"/>
          <w:color w:val="000000"/>
          <w:sz w:val="18"/>
        </w:rPr>
        <w:t> </w:t>
      </w:r>
      <w:r w:rsidRPr="00DA0A42">
        <w:rPr>
          <w:rFonts w:ascii="Courier New" w:eastAsia="Times New Roman" w:hAnsi="Courier New" w:cs="Courier New"/>
          <w:color w:val="000000"/>
          <w:sz w:val="20"/>
        </w:rPr>
        <w:t>ps1c.py</w:t>
      </w:r>
      <w:r w:rsidRPr="00DA0A42">
        <w:rPr>
          <w:rFonts w:ascii="Verdana" w:eastAsia="Times New Roman" w:hAnsi="Verdana" w:cs="Times New Roman"/>
          <w:color w:val="000000"/>
          <w:sz w:val="18"/>
          <w:szCs w:val="18"/>
        </w:rPr>
        <w:t>.</w:t>
      </w:r>
      <w:r w:rsidRPr="00DA0A42">
        <w:rPr>
          <w:rFonts w:ascii="Verdana" w:eastAsia="Times New Roman" w:hAnsi="Verdana" w:cs="Times New Roman"/>
          <w:color w:val="000000"/>
          <w:sz w:val="18"/>
        </w:rPr>
        <w:t> </w:t>
      </w:r>
      <w:r w:rsidRPr="00DA0A42">
        <w:rPr>
          <w:rFonts w:ascii="Verdana" w:eastAsia="Times New Roman" w:hAnsi="Verdana" w:cs="Times New Roman"/>
          <w:i/>
          <w:iCs/>
          <w:color w:val="000000"/>
          <w:sz w:val="18"/>
        </w:rPr>
        <w:t>Do not ignore this step or save your files with a different name.</w:t>
      </w:r>
    </w:p>
    <w:p w:rsidR="004E49EB" w:rsidRPr="00DA0A42" w:rsidRDefault="004E49EB" w:rsidP="00DA0A42">
      <w:pPr>
        <w:shd w:val="clear" w:color="auto" w:fill="FFFFFF"/>
        <w:spacing w:after="0" w:line="250" w:lineRule="atLeast"/>
        <w:rPr>
          <w:rFonts w:ascii="Verdana" w:eastAsia="Times New Roman" w:hAnsi="Verdana" w:cs="Times New Roman"/>
          <w:color w:val="000000"/>
          <w:sz w:val="18"/>
          <w:szCs w:val="18"/>
        </w:rPr>
      </w:pPr>
    </w:p>
    <w:p w:rsidR="00DA0A42" w:rsidRPr="00DA0A42" w:rsidRDefault="00DA0A42" w:rsidP="00DA0A42">
      <w:pPr>
        <w:shd w:val="clear" w:color="auto" w:fill="FFFFFF"/>
        <w:spacing w:after="120" w:line="240" w:lineRule="auto"/>
        <w:outlineLvl w:val="2"/>
        <w:rPr>
          <w:rFonts w:ascii="Trebuchet MS" w:eastAsia="Times New Roman" w:hAnsi="Trebuchet MS" w:cs="Times New Roman"/>
          <w:b/>
          <w:bCs/>
          <w:color w:val="000000"/>
          <w:sz w:val="25"/>
          <w:szCs w:val="25"/>
        </w:rPr>
      </w:pPr>
      <w:r w:rsidRPr="00DA0A42">
        <w:rPr>
          <w:rFonts w:ascii="Trebuchet MS" w:eastAsia="Times New Roman" w:hAnsi="Trebuchet MS" w:cs="Times New Roman"/>
          <w:b/>
          <w:bCs/>
          <w:color w:val="000000"/>
          <w:sz w:val="25"/>
          <w:szCs w:val="25"/>
        </w:rPr>
        <w:t>2. Time and Collaboration Info</w:t>
      </w:r>
    </w:p>
    <w:p w:rsidR="00DA0A42" w:rsidRPr="00DA0A42" w:rsidRDefault="00DA0A42" w:rsidP="00DA0A42">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At the start of each file, in a comment, write down the number of hours (roughly) you spent on the problems in that part, and the names of the people you collaborated with. For example:</w:t>
      </w:r>
    </w:p>
    <w:p w:rsidR="00DA0A42" w:rsidRDefault="00DA0A42" w:rsidP="00DA0A42">
      <w:pPr>
        <w:shd w:val="clear" w:color="auto" w:fill="FFFFFF"/>
        <w:spacing w:after="0" w:line="250" w:lineRule="atLeast"/>
        <w:rPr>
          <w:rFonts w:ascii="Courier New" w:eastAsia="Times New Roman" w:hAnsi="Courier New" w:cs="Courier New"/>
          <w:sz w:val="20"/>
        </w:rPr>
      </w:pPr>
      <w:r w:rsidRPr="00DA0A42">
        <w:rPr>
          <w:rFonts w:ascii="Courier New" w:eastAsia="Times New Roman" w:hAnsi="Courier New" w:cs="Courier New"/>
          <w:color w:val="FF0000"/>
          <w:sz w:val="20"/>
        </w:rPr>
        <w:t># Problem Set 1A</w:t>
      </w:r>
      <w:r w:rsidRPr="00DA0A42">
        <w:rPr>
          <w:rFonts w:ascii="Courier New" w:eastAsia="Times New Roman" w:hAnsi="Courier New" w:cs="Courier New"/>
          <w:color w:val="FF0000"/>
          <w:sz w:val="20"/>
          <w:szCs w:val="20"/>
        </w:rPr>
        <w:br/>
      </w:r>
      <w:r w:rsidRPr="00DA0A42">
        <w:rPr>
          <w:rFonts w:ascii="Courier New" w:eastAsia="Times New Roman" w:hAnsi="Courier New" w:cs="Courier New"/>
          <w:color w:val="FF0000"/>
          <w:sz w:val="20"/>
        </w:rPr>
        <w:t># Name: Jane Lee</w:t>
      </w:r>
      <w:r w:rsidRPr="00DA0A42">
        <w:rPr>
          <w:rFonts w:ascii="Courier New" w:eastAsia="Times New Roman" w:hAnsi="Courier New" w:cs="Courier New"/>
          <w:color w:val="FF0000"/>
          <w:sz w:val="20"/>
          <w:szCs w:val="20"/>
        </w:rPr>
        <w:br/>
      </w:r>
      <w:r w:rsidRPr="00DA0A42">
        <w:rPr>
          <w:rFonts w:ascii="Courier New" w:eastAsia="Times New Roman" w:hAnsi="Courier New" w:cs="Courier New"/>
          <w:color w:val="FF0000"/>
          <w:sz w:val="20"/>
        </w:rPr>
        <w:t># Collaborators: John Doe</w:t>
      </w:r>
      <w:r w:rsidRPr="00DA0A42">
        <w:rPr>
          <w:rFonts w:ascii="Courier New" w:eastAsia="Times New Roman" w:hAnsi="Courier New" w:cs="Courier New"/>
          <w:color w:val="FF0000"/>
          <w:sz w:val="20"/>
          <w:szCs w:val="20"/>
        </w:rPr>
        <w:br/>
      </w:r>
      <w:r w:rsidRPr="00DA0A42">
        <w:rPr>
          <w:rFonts w:ascii="Courier New" w:eastAsia="Times New Roman" w:hAnsi="Courier New" w:cs="Courier New"/>
          <w:color w:val="FF0000"/>
          <w:sz w:val="20"/>
        </w:rPr>
        <w:t># Time Spent: 3:30</w:t>
      </w:r>
      <w:r w:rsidRPr="00DA0A42">
        <w:rPr>
          <w:rFonts w:ascii="Courier New" w:eastAsia="Times New Roman" w:hAnsi="Courier New" w:cs="Courier New"/>
          <w:color w:val="FF0000"/>
          <w:sz w:val="20"/>
          <w:szCs w:val="20"/>
        </w:rPr>
        <w:br/>
      </w:r>
      <w:r w:rsidRPr="00DA0A42">
        <w:rPr>
          <w:rFonts w:ascii="Courier New" w:eastAsia="Times New Roman" w:hAnsi="Courier New" w:cs="Courier New"/>
          <w:color w:val="FF0000"/>
          <w:sz w:val="20"/>
        </w:rPr>
        <w:t># Late Days Used: 1 (only if you're using any</w:t>
      </w:r>
      <w:proofErr w:type="gramStart"/>
      <w:r w:rsidRPr="00DA0A42">
        <w:rPr>
          <w:rFonts w:ascii="Courier New" w:eastAsia="Times New Roman" w:hAnsi="Courier New" w:cs="Courier New"/>
          <w:color w:val="FF0000"/>
          <w:sz w:val="20"/>
        </w:rPr>
        <w:t>)</w:t>
      </w:r>
      <w:proofErr w:type="gramEnd"/>
      <w:r w:rsidRPr="00DA0A42">
        <w:rPr>
          <w:rFonts w:ascii="Courier New" w:eastAsia="Times New Roman" w:hAnsi="Courier New" w:cs="Courier New"/>
          <w:color w:val="FF0000"/>
          <w:sz w:val="20"/>
          <w:szCs w:val="20"/>
        </w:rPr>
        <w:br/>
      </w:r>
      <w:r w:rsidRPr="00DA0A42">
        <w:rPr>
          <w:rFonts w:ascii="Courier New" w:eastAsia="Times New Roman" w:hAnsi="Courier New" w:cs="Courier New"/>
          <w:color w:val="FF0000"/>
          <w:sz w:val="20"/>
        </w:rPr>
        <w:t>#</w:t>
      </w:r>
      <w:r w:rsidRPr="00DA0A42">
        <w:rPr>
          <w:rFonts w:ascii="Courier New" w:eastAsia="Times New Roman" w:hAnsi="Courier New" w:cs="Courier New"/>
          <w:color w:val="FF0000"/>
          <w:sz w:val="20"/>
          <w:szCs w:val="20"/>
        </w:rPr>
        <w:br/>
      </w:r>
      <w:r w:rsidRPr="001B46B0">
        <w:rPr>
          <w:rFonts w:ascii="Courier New" w:eastAsia="Times New Roman" w:hAnsi="Courier New" w:cs="Courier New"/>
          <w:sz w:val="20"/>
        </w:rPr>
        <w:t>... your code goes here ...</w:t>
      </w:r>
    </w:p>
    <w:p w:rsidR="001B46B0" w:rsidRPr="00DA0A42" w:rsidRDefault="001B46B0" w:rsidP="00DA0A42">
      <w:pPr>
        <w:shd w:val="clear" w:color="auto" w:fill="FFFFFF"/>
        <w:spacing w:after="0" w:line="250" w:lineRule="atLeast"/>
        <w:rPr>
          <w:rFonts w:ascii="Verdana" w:eastAsia="Times New Roman" w:hAnsi="Verdana" w:cs="Times New Roman"/>
          <w:color w:val="000000"/>
          <w:sz w:val="18"/>
          <w:szCs w:val="18"/>
        </w:rPr>
      </w:pPr>
    </w:p>
    <w:p w:rsidR="00DA0A42" w:rsidRPr="00DA0A42" w:rsidRDefault="00DA0A42" w:rsidP="00DA0A42">
      <w:pPr>
        <w:shd w:val="clear" w:color="auto" w:fill="FFFFFF"/>
        <w:spacing w:after="120" w:line="240" w:lineRule="auto"/>
        <w:outlineLvl w:val="2"/>
        <w:rPr>
          <w:rFonts w:ascii="Trebuchet MS" w:eastAsia="Times New Roman" w:hAnsi="Trebuchet MS" w:cs="Times New Roman"/>
          <w:b/>
          <w:bCs/>
          <w:color w:val="000000"/>
          <w:sz w:val="25"/>
          <w:szCs w:val="25"/>
        </w:rPr>
      </w:pPr>
      <w:r w:rsidRPr="00DA0A42">
        <w:rPr>
          <w:rFonts w:ascii="Trebuchet MS" w:eastAsia="Times New Roman" w:hAnsi="Trebuchet MS" w:cs="Times New Roman"/>
          <w:b/>
          <w:bCs/>
          <w:color w:val="000000"/>
          <w:sz w:val="25"/>
          <w:szCs w:val="25"/>
        </w:rPr>
        <w:t>3. Submit</w:t>
      </w:r>
    </w:p>
    <w:p w:rsidR="001B46B0" w:rsidRDefault="00DA0A42" w:rsidP="001B46B0">
      <w:pPr>
        <w:shd w:val="clear" w:color="auto" w:fill="FFFFFF"/>
        <w:spacing w:after="0" w:line="250" w:lineRule="atLeast"/>
        <w:rPr>
          <w:rFonts w:ascii="Verdana" w:eastAsia="Times New Roman" w:hAnsi="Verdana" w:cs="Times New Roman"/>
          <w:color w:val="000000"/>
          <w:sz w:val="18"/>
          <w:szCs w:val="18"/>
        </w:rPr>
      </w:pPr>
      <w:r w:rsidRPr="00DA0A42">
        <w:rPr>
          <w:rFonts w:ascii="Verdana" w:eastAsia="Times New Roman" w:hAnsi="Verdana" w:cs="Times New Roman"/>
          <w:color w:val="000000"/>
          <w:sz w:val="18"/>
          <w:szCs w:val="18"/>
        </w:rPr>
        <w:t xml:space="preserve">To submit a file, upload it to your </w:t>
      </w:r>
      <w:proofErr w:type="gramStart"/>
      <w:r w:rsidRPr="00DA0A42">
        <w:rPr>
          <w:rFonts w:ascii="Verdana" w:eastAsia="Times New Roman" w:hAnsi="Verdana" w:cs="Times New Roman"/>
          <w:color w:val="000000"/>
          <w:sz w:val="18"/>
          <w:szCs w:val="18"/>
        </w:rPr>
        <w:t>Stellar</w:t>
      </w:r>
      <w:proofErr w:type="gramEnd"/>
      <w:r w:rsidRPr="00DA0A42">
        <w:rPr>
          <w:rFonts w:ascii="Verdana" w:eastAsia="Times New Roman" w:hAnsi="Verdana" w:cs="Times New Roman"/>
          <w:color w:val="000000"/>
          <w:sz w:val="18"/>
          <w:szCs w:val="18"/>
        </w:rPr>
        <w:t xml:space="preserve"> workspace. You may upload new versions of each file until the 11:59pm deadline, but anything uploaded after that time will be counted towards your late days, if you have any remaining. If you have no remaining late days, you will receive no credit for a late submission.</w:t>
      </w:r>
    </w:p>
    <w:p w:rsidR="001B46B0" w:rsidRPr="001B46B0" w:rsidRDefault="001B46B0" w:rsidP="001B46B0">
      <w:pPr>
        <w:shd w:val="clear" w:color="auto" w:fill="FFFFFF"/>
        <w:spacing w:after="0" w:line="250" w:lineRule="atLeast"/>
        <w:rPr>
          <w:rFonts w:ascii="Verdana" w:eastAsia="Times New Roman" w:hAnsi="Verdana" w:cs="Times New Roman"/>
          <w:color w:val="000000"/>
          <w:sz w:val="18"/>
          <w:szCs w:val="18"/>
        </w:rPr>
      </w:pPr>
    </w:p>
    <w:p w:rsidR="00DA0A42" w:rsidRPr="001B46B0" w:rsidRDefault="00DA0A42" w:rsidP="001B46B0">
      <w:pPr>
        <w:spacing w:after="0"/>
        <w:rPr>
          <w:rFonts w:ascii="Verdana" w:hAnsi="Verdana"/>
          <w:sz w:val="18"/>
          <w:szCs w:val="18"/>
        </w:rPr>
      </w:pPr>
      <w:r w:rsidRPr="001B46B0">
        <w:rPr>
          <w:rFonts w:ascii="Verdana" w:hAnsi="Verdana"/>
          <w:sz w:val="18"/>
          <w:szCs w:val="18"/>
        </w:rPr>
        <w:t xml:space="preserve">To submit a </w:t>
      </w:r>
      <w:proofErr w:type="spellStart"/>
      <w:r w:rsidRPr="001B46B0">
        <w:rPr>
          <w:rFonts w:ascii="Verdana" w:hAnsi="Verdana"/>
          <w:sz w:val="18"/>
          <w:szCs w:val="18"/>
        </w:rPr>
        <w:t>pset</w:t>
      </w:r>
      <w:proofErr w:type="spellEnd"/>
      <w:r w:rsidRPr="001B46B0">
        <w:rPr>
          <w:rFonts w:ascii="Verdana" w:hAnsi="Verdana"/>
          <w:sz w:val="18"/>
          <w:szCs w:val="18"/>
        </w:rPr>
        <w:t xml:space="preserve"> with multiple files, you may do one of two things:</w:t>
      </w:r>
    </w:p>
    <w:p w:rsidR="00DA0A42" w:rsidRPr="001B46B0" w:rsidRDefault="00DA0A42" w:rsidP="001B46B0">
      <w:pPr>
        <w:pStyle w:val="ListParagraph"/>
        <w:numPr>
          <w:ilvl w:val="0"/>
          <w:numId w:val="5"/>
        </w:numPr>
        <w:spacing w:after="0"/>
        <w:rPr>
          <w:rFonts w:ascii="Verdana" w:hAnsi="Verdana"/>
          <w:sz w:val="18"/>
          <w:szCs w:val="18"/>
        </w:rPr>
      </w:pPr>
      <w:r w:rsidRPr="001B46B0">
        <w:rPr>
          <w:rFonts w:ascii="Verdana" w:hAnsi="Verdana"/>
          <w:sz w:val="18"/>
          <w:szCs w:val="18"/>
        </w:rPr>
        <w:t>You may submit a single .zip file that contains all of the requested files.</w:t>
      </w:r>
    </w:p>
    <w:p w:rsidR="001B46B0" w:rsidRPr="001B46B0" w:rsidRDefault="00DA0A42" w:rsidP="001B46B0">
      <w:pPr>
        <w:pStyle w:val="ListParagraph"/>
        <w:numPr>
          <w:ilvl w:val="0"/>
          <w:numId w:val="5"/>
        </w:numPr>
        <w:spacing w:after="0"/>
        <w:rPr>
          <w:rFonts w:ascii="Verdana" w:hAnsi="Verdana"/>
          <w:sz w:val="18"/>
          <w:szCs w:val="18"/>
        </w:rPr>
      </w:pPr>
      <w:r w:rsidRPr="001B46B0">
        <w:rPr>
          <w:rFonts w:ascii="Verdana" w:hAnsi="Verdana"/>
          <w:sz w:val="18"/>
          <w:szCs w:val="18"/>
        </w:rPr>
        <w:t xml:space="preserve">You may submit each file individually through the same </w:t>
      </w:r>
      <w:proofErr w:type="gramStart"/>
      <w:r w:rsidRPr="001B46B0">
        <w:rPr>
          <w:rFonts w:ascii="Verdana" w:hAnsi="Verdana"/>
          <w:sz w:val="18"/>
          <w:szCs w:val="18"/>
        </w:rPr>
        <w:t>Stellar</w:t>
      </w:r>
      <w:proofErr w:type="gramEnd"/>
      <w:r w:rsidRPr="001B46B0">
        <w:rPr>
          <w:rFonts w:ascii="Verdana" w:hAnsi="Verdana"/>
          <w:sz w:val="18"/>
          <w:szCs w:val="18"/>
        </w:rPr>
        <w:t xml:space="preserve"> su</w:t>
      </w:r>
      <w:r w:rsidR="001B46B0" w:rsidRPr="001B46B0">
        <w:rPr>
          <w:rFonts w:ascii="Verdana" w:hAnsi="Verdana"/>
          <w:sz w:val="18"/>
          <w:szCs w:val="18"/>
        </w:rPr>
        <w:t>bmission page. Be sure that the t</w:t>
      </w:r>
      <w:r w:rsidRPr="001B46B0">
        <w:rPr>
          <w:rFonts w:ascii="Verdana" w:hAnsi="Verdana"/>
          <w:sz w:val="18"/>
          <w:szCs w:val="18"/>
        </w:rPr>
        <w:t xml:space="preserve">op of each code file contains a comment with the title of the file you are submitting, </w:t>
      </w:r>
      <w:proofErr w:type="spellStart"/>
      <w:r w:rsidRPr="001B46B0">
        <w:rPr>
          <w:rFonts w:ascii="Verdana" w:hAnsi="Verdana"/>
          <w:sz w:val="18"/>
          <w:szCs w:val="18"/>
        </w:rPr>
        <w:t>eg</w:t>
      </w:r>
      <w:proofErr w:type="spellEnd"/>
      <w:r w:rsidR="001B46B0" w:rsidRPr="001B46B0">
        <w:rPr>
          <w:rFonts w:ascii="Verdana" w:hAnsi="Verdana"/>
          <w:sz w:val="18"/>
          <w:szCs w:val="18"/>
        </w:rPr>
        <w:t xml:space="preserve">. </w:t>
      </w:r>
    </w:p>
    <w:p w:rsidR="001B46B0" w:rsidRDefault="00DA0A42" w:rsidP="001B46B0">
      <w:pPr>
        <w:pStyle w:val="ListParagraph"/>
        <w:spacing w:after="0"/>
        <w:rPr>
          <w:rFonts w:ascii="Courier New" w:hAnsi="Courier New" w:cs="Courier New"/>
          <w:color w:val="FF0000"/>
          <w:sz w:val="18"/>
          <w:szCs w:val="18"/>
        </w:rPr>
      </w:pPr>
      <w:r w:rsidRPr="001B46B0">
        <w:rPr>
          <w:rFonts w:ascii="Courier New" w:hAnsi="Courier New" w:cs="Courier New"/>
          <w:color w:val="FF0000"/>
          <w:sz w:val="18"/>
          <w:szCs w:val="18"/>
        </w:rPr>
        <w:t># Problem Set 1A</w:t>
      </w:r>
    </w:p>
    <w:p w:rsidR="00DA0A42" w:rsidRPr="001B46B0" w:rsidRDefault="00DA0A42" w:rsidP="001B46B0">
      <w:pPr>
        <w:spacing w:after="0"/>
        <w:rPr>
          <w:rFonts w:ascii="Courier New" w:hAnsi="Courier New" w:cs="Courier New"/>
          <w:color w:val="FF0000"/>
          <w:sz w:val="18"/>
          <w:szCs w:val="18"/>
        </w:rPr>
      </w:pPr>
      <w:r w:rsidRPr="001B46B0">
        <w:rPr>
          <w:rFonts w:ascii="Verdana" w:hAnsi="Verdana"/>
          <w:sz w:val="18"/>
          <w:szCs w:val="18"/>
        </w:rPr>
        <w:t>Also, after you submit, please be sure to open up your submitted file and double-check you submitted the right thi</w:t>
      </w:r>
      <w:r w:rsidR="001B46B0">
        <w:rPr>
          <w:rFonts w:ascii="Verdana" w:hAnsi="Verdana"/>
          <w:sz w:val="18"/>
          <w:szCs w:val="18"/>
        </w:rPr>
        <w:t>ng. Please do not have more than</w:t>
      </w:r>
      <w:r w:rsidRPr="001B46B0">
        <w:rPr>
          <w:rFonts w:ascii="Verdana" w:hAnsi="Verdana"/>
          <w:sz w:val="18"/>
          <w:szCs w:val="18"/>
        </w:rPr>
        <w:t xml:space="preserve"> one submission per file. If you wish to resubmit a file you've previously submitted, delete the old file (using the Stellar "delete" link) and then submit the revised copy.</w:t>
      </w:r>
    </w:p>
    <w:p w:rsidR="00E7241F" w:rsidRPr="001B46B0" w:rsidRDefault="00E7241F" w:rsidP="001B46B0">
      <w:pPr>
        <w:spacing w:after="0"/>
        <w:rPr>
          <w:rFonts w:ascii="Verdana" w:hAnsi="Verdana"/>
          <w:sz w:val="18"/>
          <w:szCs w:val="18"/>
        </w:rPr>
      </w:pPr>
    </w:p>
    <w:sectPr w:rsidR="00E7241F" w:rsidRPr="001B46B0" w:rsidSect="00E72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950" w:rsidRDefault="00535950" w:rsidP="00DA0A42">
      <w:pPr>
        <w:spacing w:after="0" w:line="240" w:lineRule="auto"/>
      </w:pPr>
      <w:r>
        <w:separator/>
      </w:r>
    </w:p>
  </w:endnote>
  <w:endnote w:type="continuationSeparator" w:id="0">
    <w:p w:rsidR="00535950" w:rsidRDefault="00535950" w:rsidP="00DA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950" w:rsidRDefault="00535950" w:rsidP="00DA0A42">
      <w:pPr>
        <w:spacing w:after="0" w:line="240" w:lineRule="auto"/>
      </w:pPr>
      <w:r>
        <w:separator/>
      </w:r>
    </w:p>
  </w:footnote>
  <w:footnote w:type="continuationSeparator" w:id="0">
    <w:p w:rsidR="00535950" w:rsidRDefault="00535950" w:rsidP="00DA0A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5E07"/>
    <w:multiLevelType w:val="hybridMultilevel"/>
    <w:tmpl w:val="DAC4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04A49"/>
    <w:multiLevelType w:val="multilevel"/>
    <w:tmpl w:val="20E4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8C3CC1"/>
    <w:multiLevelType w:val="multilevel"/>
    <w:tmpl w:val="ECE4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DC082C"/>
    <w:multiLevelType w:val="multilevel"/>
    <w:tmpl w:val="7C7E7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3C7046"/>
    <w:multiLevelType w:val="multilevel"/>
    <w:tmpl w:val="E48A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A42"/>
    <w:rsid w:val="0000140D"/>
    <w:rsid w:val="000124E8"/>
    <w:rsid w:val="00077061"/>
    <w:rsid w:val="000F599A"/>
    <w:rsid w:val="001301E2"/>
    <w:rsid w:val="00162931"/>
    <w:rsid w:val="00184630"/>
    <w:rsid w:val="001B46B0"/>
    <w:rsid w:val="001E4543"/>
    <w:rsid w:val="00234D5E"/>
    <w:rsid w:val="00260992"/>
    <w:rsid w:val="002A2DF9"/>
    <w:rsid w:val="002C7872"/>
    <w:rsid w:val="003302E5"/>
    <w:rsid w:val="00364B2D"/>
    <w:rsid w:val="0038079F"/>
    <w:rsid w:val="003901EE"/>
    <w:rsid w:val="00423AA8"/>
    <w:rsid w:val="004E49EB"/>
    <w:rsid w:val="00530C51"/>
    <w:rsid w:val="00533538"/>
    <w:rsid w:val="00535950"/>
    <w:rsid w:val="00556EB2"/>
    <w:rsid w:val="005F1064"/>
    <w:rsid w:val="00607E4C"/>
    <w:rsid w:val="00622E3B"/>
    <w:rsid w:val="006522CE"/>
    <w:rsid w:val="006663FD"/>
    <w:rsid w:val="00670620"/>
    <w:rsid w:val="006C2172"/>
    <w:rsid w:val="0079463F"/>
    <w:rsid w:val="00804140"/>
    <w:rsid w:val="00813A51"/>
    <w:rsid w:val="00865944"/>
    <w:rsid w:val="00906F09"/>
    <w:rsid w:val="009B2C0A"/>
    <w:rsid w:val="009C2922"/>
    <w:rsid w:val="00A242D3"/>
    <w:rsid w:val="00AC4153"/>
    <w:rsid w:val="00B718B1"/>
    <w:rsid w:val="00BE1415"/>
    <w:rsid w:val="00C6136F"/>
    <w:rsid w:val="00CA1029"/>
    <w:rsid w:val="00CB08D3"/>
    <w:rsid w:val="00CD60DB"/>
    <w:rsid w:val="00DA0A42"/>
    <w:rsid w:val="00DC1566"/>
    <w:rsid w:val="00E11104"/>
    <w:rsid w:val="00E32E26"/>
    <w:rsid w:val="00E50D3F"/>
    <w:rsid w:val="00E7241F"/>
    <w:rsid w:val="00EF34D9"/>
    <w:rsid w:val="00F5208E"/>
    <w:rsid w:val="00F64532"/>
    <w:rsid w:val="00FA2EE1"/>
    <w:rsid w:val="00FB754E"/>
    <w:rsid w:val="00FF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0A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0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A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0A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A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0A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A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0A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0A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A42"/>
    <w:rPr>
      <w:b/>
      <w:bCs/>
    </w:rPr>
  </w:style>
  <w:style w:type="character" w:customStyle="1" w:styleId="apple-converted-space">
    <w:name w:val="apple-converted-space"/>
    <w:basedOn w:val="DefaultParagraphFont"/>
    <w:rsid w:val="00DA0A42"/>
  </w:style>
  <w:style w:type="character" w:styleId="HTMLCode">
    <w:name w:val="HTML Code"/>
    <w:basedOn w:val="DefaultParagraphFont"/>
    <w:uiPriority w:val="99"/>
    <w:semiHidden/>
    <w:unhideWhenUsed/>
    <w:rsid w:val="00DA0A42"/>
    <w:rPr>
      <w:rFonts w:ascii="Courier New" w:eastAsia="Times New Roman" w:hAnsi="Courier New" w:cs="Courier New"/>
      <w:sz w:val="20"/>
      <w:szCs w:val="20"/>
    </w:rPr>
  </w:style>
  <w:style w:type="character" w:styleId="Hyperlink">
    <w:name w:val="Hyperlink"/>
    <w:basedOn w:val="DefaultParagraphFont"/>
    <w:uiPriority w:val="99"/>
    <w:unhideWhenUsed/>
    <w:rsid w:val="00DA0A42"/>
    <w:rPr>
      <w:color w:val="0000FF"/>
      <w:u w:val="single"/>
    </w:rPr>
  </w:style>
  <w:style w:type="character" w:styleId="Emphasis">
    <w:name w:val="Emphasis"/>
    <w:basedOn w:val="DefaultParagraphFont"/>
    <w:uiPriority w:val="20"/>
    <w:qFormat/>
    <w:rsid w:val="00DA0A42"/>
    <w:rPr>
      <w:i/>
      <w:iCs/>
    </w:rPr>
  </w:style>
  <w:style w:type="character" w:styleId="HTMLTypewriter">
    <w:name w:val="HTML Typewriter"/>
    <w:basedOn w:val="DefaultParagraphFont"/>
    <w:uiPriority w:val="99"/>
    <w:semiHidden/>
    <w:unhideWhenUsed/>
    <w:rsid w:val="00DA0A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A4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DA0A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A42"/>
  </w:style>
  <w:style w:type="paragraph" w:styleId="Footer">
    <w:name w:val="footer"/>
    <w:basedOn w:val="Normal"/>
    <w:link w:val="FooterChar"/>
    <w:uiPriority w:val="99"/>
    <w:semiHidden/>
    <w:unhideWhenUsed/>
    <w:rsid w:val="00DA0A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0A42"/>
  </w:style>
  <w:style w:type="paragraph" w:styleId="ListParagraph">
    <w:name w:val="List Paragraph"/>
    <w:basedOn w:val="Normal"/>
    <w:uiPriority w:val="34"/>
    <w:qFormat/>
    <w:rsid w:val="00F52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0A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0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A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0A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A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0A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A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0A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0A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A42"/>
    <w:rPr>
      <w:b/>
      <w:bCs/>
    </w:rPr>
  </w:style>
  <w:style w:type="character" w:customStyle="1" w:styleId="apple-converted-space">
    <w:name w:val="apple-converted-space"/>
    <w:basedOn w:val="DefaultParagraphFont"/>
    <w:rsid w:val="00DA0A42"/>
  </w:style>
  <w:style w:type="character" w:styleId="HTMLCode">
    <w:name w:val="HTML Code"/>
    <w:basedOn w:val="DefaultParagraphFont"/>
    <w:uiPriority w:val="99"/>
    <w:semiHidden/>
    <w:unhideWhenUsed/>
    <w:rsid w:val="00DA0A42"/>
    <w:rPr>
      <w:rFonts w:ascii="Courier New" w:eastAsia="Times New Roman" w:hAnsi="Courier New" w:cs="Courier New"/>
      <w:sz w:val="20"/>
      <w:szCs w:val="20"/>
    </w:rPr>
  </w:style>
  <w:style w:type="character" w:styleId="Hyperlink">
    <w:name w:val="Hyperlink"/>
    <w:basedOn w:val="DefaultParagraphFont"/>
    <w:uiPriority w:val="99"/>
    <w:unhideWhenUsed/>
    <w:rsid w:val="00DA0A42"/>
    <w:rPr>
      <w:color w:val="0000FF"/>
      <w:u w:val="single"/>
    </w:rPr>
  </w:style>
  <w:style w:type="character" w:styleId="Emphasis">
    <w:name w:val="Emphasis"/>
    <w:basedOn w:val="DefaultParagraphFont"/>
    <w:uiPriority w:val="20"/>
    <w:qFormat/>
    <w:rsid w:val="00DA0A42"/>
    <w:rPr>
      <w:i/>
      <w:iCs/>
    </w:rPr>
  </w:style>
  <w:style w:type="character" w:styleId="HTMLTypewriter">
    <w:name w:val="HTML Typewriter"/>
    <w:basedOn w:val="DefaultParagraphFont"/>
    <w:uiPriority w:val="99"/>
    <w:semiHidden/>
    <w:unhideWhenUsed/>
    <w:rsid w:val="00DA0A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A4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DA0A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A42"/>
  </w:style>
  <w:style w:type="paragraph" w:styleId="Footer">
    <w:name w:val="footer"/>
    <w:basedOn w:val="Normal"/>
    <w:link w:val="FooterChar"/>
    <w:uiPriority w:val="99"/>
    <w:semiHidden/>
    <w:unhideWhenUsed/>
    <w:rsid w:val="00DA0A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0A42"/>
  </w:style>
  <w:style w:type="paragraph" w:styleId="ListParagraph">
    <w:name w:val="List Paragraph"/>
    <w:basedOn w:val="Normal"/>
    <w:uiPriority w:val="34"/>
    <w:qFormat/>
    <w:rsid w:val="00F52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537944">
      <w:bodyDiv w:val="1"/>
      <w:marLeft w:val="0"/>
      <w:marRight w:val="0"/>
      <w:marTop w:val="0"/>
      <w:marBottom w:val="0"/>
      <w:divBdr>
        <w:top w:val="none" w:sz="0" w:space="0" w:color="auto"/>
        <w:left w:val="none" w:sz="0" w:space="0" w:color="auto"/>
        <w:bottom w:val="none" w:sz="0" w:space="0" w:color="auto"/>
        <w:right w:val="none" w:sz="0" w:space="0" w:color="auto"/>
      </w:divBdr>
      <w:divsChild>
        <w:div w:id="2046170917">
          <w:blockQuote w:val="1"/>
          <w:marLeft w:val="0"/>
          <w:marRight w:val="0"/>
          <w:marTop w:val="0"/>
          <w:marBottom w:val="0"/>
          <w:divBdr>
            <w:top w:val="none" w:sz="0" w:space="0" w:color="auto"/>
            <w:left w:val="none" w:sz="0" w:space="0" w:color="auto"/>
            <w:bottom w:val="none" w:sz="0" w:space="0" w:color="auto"/>
            <w:right w:val="none" w:sz="0" w:space="0" w:color="auto"/>
          </w:divBdr>
        </w:div>
        <w:div w:id="2069306832">
          <w:blockQuote w:val="1"/>
          <w:marLeft w:val="0"/>
          <w:marRight w:val="0"/>
          <w:marTop w:val="0"/>
          <w:marBottom w:val="0"/>
          <w:divBdr>
            <w:top w:val="none" w:sz="0" w:space="0" w:color="auto"/>
            <w:left w:val="none" w:sz="0" w:space="0" w:color="auto"/>
            <w:bottom w:val="none" w:sz="0" w:space="0" w:color="auto"/>
            <w:right w:val="none" w:sz="0" w:space="0" w:color="auto"/>
          </w:divBdr>
        </w:div>
        <w:div w:id="1154881428">
          <w:blockQuote w:val="1"/>
          <w:marLeft w:val="0"/>
          <w:marRight w:val="0"/>
          <w:marTop w:val="0"/>
          <w:marBottom w:val="0"/>
          <w:divBdr>
            <w:top w:val="none" w:sz="0" w:space="0" w:color="auto"/>
            <w:left w:val="none" w:sz="0" w:space="0" w:color="auto"/>
            <w:bottom w:val="none" w:sz="0" w:space="0" w:color="auto"/>
            <w:right w:val="none" w:sz="0" w:space="0" w:color="auto"/>
          </w:divBdr>
        </w:div>
        <w:div w:id="594215414">
          <w:blockQuote w:val="1"/>
          <w:marLeft w:val="0"/>
          <w:marRight w:val="0"/>
          <w:marTop w:val="0"/>
          <w:marBottom w:val="0"/>
          <w:divBdr>
            <w:top w:val="none" w:sz="0" w:space="0" w:color="auto"/>
            <w:left w:val="none" w:sz="0" w:space="0" w:color="auto"/>
            <w:bottom w:val="none" w:sz="0" w:space="0" w:color="auto"/>
            <w:right w:val="none" w:sz="0" w:space="0" w:color="auto"/>
          </w:divBdr>
        </w:div>
        <w:div w:id="1297687568">
          <w:blockQuote w:val="1"/>
          <w:marLeft w:val="0"/>
          <w:marRight w:val="0"/>
          <w:marTop w:val="0"/>
          <w:marBottom w:val="0"/>
          <w:divBdr>
            <w:top w:val="none" w:sz="0" w:space="0" w:color="auto"/>
            <w:left w:val="none" w:sz="0" w:space="0" w:color="auto"/>
            <w:bottom w:val="none" w:sz="0" w:space="0" w:color="auto"/>
            <w:right w:val="none" w:sz="0" w:space="0" w:color="auto"/>
          </w:divBdr>
        </w:div>
        <w:div w:id="462112610">
          <w:marLeft w:val="0"/>
          <w:marRight w:val="0"/>
          <w:marTop w:val="0"/>
          <w:marBottom w:val="0"/>
          <w:divBdr>
            <w:top w:val="single" w:sz="6" w:space="2" w:color="808080"/>
            <w:left w:val="single" w:sz="6" w:space="2" w:color="808080"/>
            <w:bottom w:val="single" w:sz="6" w:space="2" w:color="808080"/>
            <w:right w:val="single" w:sz="6" w:space="2" w:color="808080"/>
          </w:divBdr>
        </w:div>
        <w:div w:id="2143375671">
          <w:marLeft w:val="0"/>
          <w:marRight w:val="0"/>
          <w:marTop w:val="0"/>
          <w:marBottom w:val="0"/>
          <w:divBdr>
            <w:top w:val="single" w:sz="6" w:space="2" w:color="808080"/>
            <w:left w:val="single" w:sz="6" w:space="2" w:color="808080"/>
            <w:bottom w:val="single" w:sz="6" w:space="2" w:color="808080"/>
            <w:right w:val="single" w:sz="6" w:space="2" w:color="80808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library/function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Bisection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asolar</cp:lastModifiedBy>
  <cp:revision>2</cp:revision>
  <dcterms:created xsi:type="dcterms:W3CDTF">2013-02-11T05:07:00Z</dcterms:created>
  <dcterms:modified xsi:type="dcterms:W3CDTF">2013-02-11T05:07:00Z</dcterms:modified>
</cp:coreProperties>
</file>